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FC96B" w14:textId="77777777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t>6</w:t>
      </w:r>
    </w:p>
    <w:p w14:paraId="2EC38D3C" w14:textId="79D119F5" w:rsidR="00921FBA" w:rsidRPr="009701D7" w:rsidRDefault="00921FBA">
      <w:pPr>
        <w:rPr>
          <w:rFonts w:ascii="AU Passata" w:hAnsi="AU Passata"/>
        </w:rPr>
      </w:pPr>
      <w:commentRangeStart w:id="0"/>
      <w:r w:rsidRPr="009701D7">
        <w:rPr>
          <w:rFonts w:ascii="AU Passata" w:hAnsi="AU Passata"/>
        </w:rPr>
        <w:t>Tabel 6.</w:t>
      </w:r>
      <w:r w:rsidR="00CC128E">
        <w:rPr>
          <w:rFonts w:ascii="AU Passata" w:hAnsi="AU Passata"/>
        </w:rPr>
        <w:t>0</w:t>
      </w:r>
      <w:commentRangeEnd w:id="0"/>
      <w:r w:rsidR="000B4FE9">
        <w:rPr>
          <w:rStyle w:val="CommentReference"/>
        </w:rPr>
        <w:commentReference w:id="0"/>
      </w:r>
    </w:p>
    <w:tbl>
      <w:tblPr>
        <w:tblpPr w:leftFromText="141" w:rightFromText="141" w:vertAnchor="page" w:horzAnchor="margin" w:tblpXSpec="center" w:tblpY="2261"/>
        <w:tblW w:w="1000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085"/>
        <w:gridCol w:w="2177"/>
        <w:gridCol w:w="503"/>
        <w:gridCol w:w="745"/>
        <w:gridCol w:w="673"/>
        <w:gridCol w:w="1015"/>
        <w:gridCol w:w="562"/>
        <w:gridCol w:w="576"/>
        <w:gridCol w:w="523"/>
        <w:gridCol w:w="552"/>
      </w:tblGrid>
      <w:tr w:rsidR="002F0823" w:rsidRPr="00D82AFB" w14:paraId="0C6CA3A6" w14:textId="77777777" w:rsidTr="00A074DE">
        <w:trPr>
          <w:trHeight w:val="30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E2FAF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" w:name="_Hlk159933356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Dyre-type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0FB5" w14:textId="32325801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Staldnavn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37698" w14:textId="4C7651BB" w:rsidR="00C263C0" w:rsidRPr="00D82AFB" w:rsidRDefault="00AC600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a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  <w:r w:rsidR="00C263C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StaldID- og navn, DCE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F895F" w14:textId="4050665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Prod.-areal, m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2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dyr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5A33B" w14:textId="77777777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Kumme-areal, % af prod.-areal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3DE3C" w14:textId="769A2230" w:rsidR="00C263C0" w:rsidRPr="0040132C" w:rsidRDefault="00A074DE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Udslus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nin</w:t>
            </w:r>
            <w:r w:rsidR="00B527C9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</w:t>
            </w:r>
            <w:r w:rsidR="00B527C9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interval, dage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A074DE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  <w:r w:rsidR="00C263C0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17F70" w14:textId="77777777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Udbredelse, gylle ab dyr pr. dyretype, % 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b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0387C" w14:textId="2F3445DD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Tørstof ab dyr, kt/år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40A20" w14:textId="54A4F75E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Tørstof ab dyr, kg/</w:t>
            </w:r>
            <w:r w:rsidR="00DD3CA6"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2A4C9" w14:textId="3A90FC83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Gylle ab dyr,  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br/>
              <w:t>kt/år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8763C" w14:textId="75AF392C" w:rsidR="00C263C0" w:rsidRPr="0040132C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Gylle ab lager,  </w:t>
            </w:r>
            <w:r w:rsidRPr="0040132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br/>
              <w:t>kt/år </w:t>
            </w:r>
          </w:p>
        </w:tc>
      </w:tr>
      <w:tr w:rsidR="002F0823" w:rsidRPr="00D82AFB" w14:paraId="26C7DD45" w14:textId="77777777" w:rsidTr="00A074DE">
        <w:trPr>
          <w:trHeight w:val="51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EC2F3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Små-grise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9C9D8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Toklimastald m. delvis spaltegulv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2DBB6" w14:textId="3A132B6F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Toklimastald m. delvis spaltegulv)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1324C" w14:textId="2E89F555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34463" w14:textId="7C01473A" w:rsidR="00C263C0" w:rsidRPr="00D82AFB" w:rsidRDefault="000460F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334FA" w14:textId="5A724FD7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A2FFE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423D7" w14:textId="6D1319D1" w:rsidR="00C263C0" w:rsidRPr="00D82AFB" w:rsidRDefault="004C1DF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E05F" w14:textId="6BC97DF5" w:rsidR="00C263C0" w:rsidRPr="00D82AFB" w:rsidRDefault="006F5966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9EACA" w14:textId="1F5B3D63" w:rsidR="00C263C0" w:rsidRPr="00D82AFB" w:rsidRDefault="00FF18AE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73,1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9CE1C" w14:textId="3D0B1621" w:rsidR="00C263C0" w:rsidRPr="00D82AFB" w:rsidRDefault="00676E51" w:rsidP="00676E5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197CE3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357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4F56B" w14:textId="79DBD3C7" w:rsidR="00C263C0" w:rsidRPr="00D82AFB" w:rsidRDefault="00877657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3405</w:t>
            </w:r>
          </w:p>
        </w:tc>
      </w:tr>
      <w:tr w:rsidR="002F0823" w:rsidRPr="00D82AFB" w14:paraId="5867E3A8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059E9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6222D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(50/50)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29ED" w14:textId="4C831B24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46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Drænet gulv + spalter (50/50))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ECB7" w14:textId="72888496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168C" w14:textId="28BA6552" w:rsidR="00C263C0" w:rsidRPr="00D82AFB" w:rsidRDefault="00C263C0" w:rsidP="0026030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175D60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CF28B" w14:textId="50A3E9AE" w:rsidR="00C263C0" w:rsidRPr="00D82AFB" w:rsidRDefault="00EC385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197BC" w14:textId="1B5E5597" w:rsidR="00C263C0" w:rsidRPr="00D82AFB" w:rsidRDefault="004C1DF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6D34" w14:textId="302EEF8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="00C748F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9154" w14:textId="15FA03CD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73,1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6EDF4" w14:textId="754714F9" w:rsidR="00C263C0" w:rsidRPr="00D82AFB" w:rsidRDefault="00877657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528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35745" w14:textId="20833C77" w:rsidR="00C263C0" w:rsidRPr="00D82AFB" w:rsidRDefault="00A509D1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763</w:t>
            </w:r>
          </w:p>
        </w:tc>
      </w:tr>
      <w:tr w:rsidR="002F0823" w:rsidRPr="00D82AFB" w14:paraId="32F23486" w14:textId="77777777" w:rsidTr="00A074DE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5977F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Slagte-svin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1B97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(33/67)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24631" w14:textId="5D3C1882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Drænet gulv + spalter (33/67))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47A93" w14:textId="6B4D29A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F0E4D" w14:textId="11CDB9F5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9F6934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82F5" w14:textId="67E3F9C7" w:rsidR="00C263C0" w:rsidRPr="00D82AFB" w:rsidRDefault="009F6934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0A288" w14:textId="411F4AD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F1A06" w14:textId="60ABAD59" w:rsidR="00C263C0" w:rsidRPr="00D82AFB" w:rsidRDefault="0082159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C5888" w14:textId="1D27E33C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78,4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2BF4A" w14:textId="38CFCEA1" w:rsidR="00C263C0" w:rsidRPr="00D82AFB" w:rsidRDefault="00A509D1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4490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164BB" w14:textId="2EE3B2E5" w:rsidR="00C263C0" w:rsidRPr="00D82AFB" w:rsidRDefault="0019550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494</w:t>
            </w:r>
            <w:r w:rsidR="00676E5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2F0823" w:rsidRPr="00D82AFB" w14:paraId="6EDA736A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5C350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2843D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(50-75 % fast gulv)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E8914" w14:textId="65850A11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72</w:t>
            </w:r>
            <w:r w:rsidRPr="00D651FF">
              <w:rPr>
                <w:rFonts w:ascii="AU Passata" w:hAnsi="AU Passata"/>
                <w:sz w:val="18"/>
                <w:szCs w:val="18"/>
              </w:rPr>
              <w:t xml:space="preserve"> (Delvist spaltegulv (50-75 % fast gulv))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8107F" w14:textId="74C3AEF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DA72F" w14:textId="779D16AD" w:rsidR="00C263C0" w:rsidRPr="00D82AFB" w:rsidRDefault="00223C7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3A81E" w14:textId="0FF84975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54BE8" w14:textId="4326C34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8F05A" w14:textId="0F68AC97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="0082159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B791B" w14:textId="653FC39A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78,4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50CAA" w14:textId="5B513718" w:rsidR="00C263C0" w:rsidRPr="00D82AFB" w:rsidRDefault="00676E51" w:rsidP="00676E5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19550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038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3AEEB" w14:textId="26D68FC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  <w:r w:rsidR="0019550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23</w:t>
            </w:r>
          </w:p>
        </w:tc>
      </w:tr>
      <w:tr w:rsidR="002F0823" w:rsidRPr="00D82AFB" w14:paraId="7C6295E1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810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E3FB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(25-49 % fast gulv)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6AFC4" w14:textId="3BE01C05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73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Delvist spaltegulv (25-49 % fast gulv))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EF10C" w14:textId="2838EB0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24196" w14:textId="2CE1660B" w:rsidR="00C263C0" w:rsidRPr="00D82AFB" w:rsidRDefault="0048407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AE45E" w14:textId="5F991CF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7D1EC" w14:textId="3B77167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="007D2A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5B69" w14:textId="6E9AF151" w:rsidR="00C263C0" w:rsidRPr="00D82AFB" w:rsidRDefault="00821598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6810C" w14:textId="761F7175" w:rsidR="00C263C0" w:rsidRPr="00D82AFB" w:rsidRDefault="00BC3C9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78,4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B272F" w14:textId="1BD5C106" w:rsidR="00C263C0" w:rsidRPr="00D82AFB" w:rsidRDefault="00D758A3" w:rsidP="00676E5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3415</w:t>
            </w:r>
            <w:r w:rsidR="00C263C0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AFD41" w14:textId="2AAF741A" w:rsidR="00C263C0" w:rsidRPr="00D82AFB" w:rsidRDefault="00D758A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3693</w:t>
            </w:r>
          </w:p>
        </w:tc>
      </w:tr>
      <w:tr w:rsidR="002F0823" w:rsidRPr="00D82AFB" w14:paraId="6B1685C5" w14:textId="77777777" w:rsidTr="00A074DE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CCEE6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A38A2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Drægtighedsstalde., løs + individuel, delvis spalte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c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D2E1B" w14:textId="03049A4F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Dybstrøelse + fast gulv),</w:t>
            </w:r>
          </w:p>
          <w:p w14:paraId="7F9E4482" w14:textId="62A084DD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Dybstrøelse + spaltegulv),</w:t>
            </w:r>
          </w:p>
          <w:p w14:paraId="090B5C51" w14:textId="43160D05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Løbe afd., individuel, delvis spalte),</w:t>
            </w:r>
          </w:p>
          <w:p w14:paraId="106D9001" w14:textId="3FFE5787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63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Løbe afd., løs, delvis spalte),</w:t>
            </w:r>
          </w:p>
          <w:p w14:paraId="71BAFEE7" w14:textId="1D907610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79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(</w:t>
            </w:r>
            <w:r w:rsidRPr="00D651FF">
              <w:rPr>
                <w:rFonts w:ascii="AU Passata" w:hAnsi="AU Passata"/>
                <w:sz w:val="18"/>
                <w:szCs w:val="18"/>
              </w:rPr>
              <w:t>Dybstrø hele arealet inde. Løbegård med fast/drænet gulv + spaltegulv (50%/50%),</w:t>
            </w:r>
          </w:p>
          <w:p w14:paraId="4DA2AA9E" w14:textId="4A0E10D7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80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Delvis spaltegulv inde. Løbegård med fast/drænet gulv + spaltegulv (50%/50%))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B41B2" w14:textId="7394922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40EE6" w14:textId="27F10B7A" w:rsidR="00C263C0" w:rsidRPr="00D82AFB" w:rsidRDefault="00A3531D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C6119" w14:textId="581959DB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 w:rsidR="00A3531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5EA3A" w14:textId="3EDA98E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DDBF3" w14:textId="13B056B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F06C4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C5439" w14:textId="6E89AE6B" w:rsidR="00C263C0" w:rsidRDefault="00F412E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C9748" w14:textId="20A5E851" w:rsidR="00C263C0" w:rsidRPr="00D82AFB" w:rsidRDefault="00350A34" w:rsidP="00676E5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2715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483F0" w14:textId="56BAFA7B" w:rsidR="00C263C0" w:rsidRPr="00D82AFB" w:rsidRDefault="00350A34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3943</w:t>
            </w:r>
          </w:p>
        </w:tc>
      </w:tr>
      <w:tr w:rsidR="002F0823" w:rsidRPr="00D82AFB" w14:paraId="394C0DC1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6D2DF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49C0A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delvis spalte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F3302" w14:textId="18A8D775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64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Fare afd., kassesti, delvis spalte)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FC1C" w14:textId="1277F70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E74CB" w14:textId="20F2756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798C" w14:textId="4532DC8F" w:rsidR="00C263C0" w:rsidRPr="00D82AFB" w:rsidRDefault="002B72D5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AB59E" w14:textId="4B442494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F0E8" w14:textId="06B003B5" w:rsidR="00C263C0" w:rsidRPr="00D82AFB" w:rsidRDefault="00F06C45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C54D2" w14:textId="60D08876" w:rsidR="00C263C0" w:rsidRPr="00D82AFB" w:rsidRDefault="00F412E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64C5B" w14:textId="00246F42" w:rsidR="00C263C0" w:rsidRPr="00D82AFB" w:rsidRDefault="00350A34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974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C36B7" w14:textId="2E015711" w:rsidR="00C263C0" w:rsidRPr="00D82AFB" w:rsidRDefault="004F7F75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1415</w:t>
            </w:r>
          </w:p>
        </w:tc>
      </w:tr>
      <w:tr w:rsidR="002F0823" w:rsidRPr="00D82AFB" w14:paraId="6F7279E5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887F2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418CC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fuldspalte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B5939" w14:textId="205E64B2" w:rsidR="00C263C0" w:rsidRPr="00D651FF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65</w:t>
            </w:r>
            <w:r w:rsidRPr="00D651F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D651FF">
              <w:rPr>
                <w:rFonts w:ascii="AU Passata" w:hAnsi="AU Passata"/>
                <w:sz w:val="18"/>
                <w:szCs w:val="18"/>
              </w:rPr>
              <w:t>Fare afd., kassesti, fuldspalte)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80154" w14:textId="5C7B7FE1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7EEB4" w14:textId="108E14C9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D2B30" w14:textId="490AFA58" w:rsidR="00C263C0" w:rsidRPr="00D82AFB" w:rsidRDefault="002C5CAA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E81F7" w14:textId="6C7D60AB" w:rsidR="00C263C0" w:rsidRPr="00D82AFB" w:rsidRDefault="00927896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D34F" w14:textId="7D25FC3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52113" w14:textId="3F393CA6" w:rsidR="00C263C0" w:rsidRPr="00D82AFB" w:rsidRDefault="00F412E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76,6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CBD0B" w14:textId="27840E01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19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D2071" w14:textId="4E43BA94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</w:tr>
      <w:tr w:rsidR="002F0823" w:rsidRPr="00D82AFB" w14:paraId="723293FE" w14:textId="77777777" w:rsidTr="00A074DE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B472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2125" w14:textId="77777777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spalter, bagskyl/ringkanalanlæg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4415F" w14:textId="6049B530" w:rsidR="00C263C0" w:rsidRPr="00C94BB9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Pr="00C94BB9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C94BB9">
              <w:rPr>
                <w:rFonts w:ascii="AU Passata" w:hAnsi="AU Passata"/>
                <w:sz w:val="18"/>
                <w:szCs w:val="18"/>
              </w:rPr>
              <w:t>Sengebåse, spalter, bagskyl/ringkanalanlæg),</w:t>
            </w:r>
          </w:p>
          <w:p w14:paraId="34BB5FB4" w14:textId="6DC1AE70" w:rsidR="00C263C0" w:rsidRPr="00C94BB9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D651FF">
              <w:rPr>
                <w:rFonts w:ascii="AU Passata" w:hAnsi="AU Passata"/>
                <w:b/>
                <w:bCs/>
                <w:sz w:val="18"/>
                <w:szCs w:val="18"/>
              </w:rPr>
              <w:t>13</w:t>
            </w:r>
            <w:r w:rsidRPr="00C94BB9">
              <w:rPr>
                <w:rFonts w:ascii="AU Passata" w:hAnsi="AU Passata"/>
                <w:sz w:val="18"/>
                <w:szCs w:val="18"/>
              </w:rPr>
              <w:t xml:space="preserve"> (Dybstrøelse, spalter, bagskyl/ringkanalanlæg)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565F3" w14:textId="6FE194D1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50F7D" w14:textId="264CBFE6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C46C8D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0241F" w14:textId="7FFA869C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92789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6A0D0" w14:textId="063C0D29" w:rsidR="00C263C0" w:rsidRPr="00D82AFB" w:rsidRDefault="007F274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2F282" w14:textId="72266D46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="00F06C4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EA754" w14:textId="56E4997D" w:rsidR="00C263C0" w:rsidRPr="00D82AFB" w:rsidRDefault="005B4849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4269B" w14:textId="039EAEB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302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9B005" w14:textId="603D37FE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  <w:r w:rsidR="004F7F7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636</w:t>
            </w:r>
          </w:p>
        </w:tc>
      </w:tr>
      <w:tr w:rsidR="002F0823" w:rsidRPr="00D82AFB" w14:paraId="4581EF35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471DC" w14:textId="77777777" w:rsidR="00C263C0" w:rsidRPr="00D82AFB" w:rsidRDefault="00C263C0" w:rsidP="000007F7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0BEB1" w14:textId="2FA47B72" w:rsidR="00C263C0" w:rsidRPr="00D82AFB" w:rsidRDefault="00C263C0" w:rsidP="000007F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fast gulv, skraberanlæg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1901B" w14:textId="77777777" w:rsidR="00C263C0" w:rsidRPr="00C62120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hAnsi="AU Passata"/>
                <w:b/>
                <w:bCs/>
                <w:sz w:val="18"/>
                <w:szCs w:val="18"/>
              </w:rPr>
              <w:t>5</w:t>
            </w:r>
            <w:r w:rsidRPr="00C62120">
              <w:rPr>
                <w:rFonts w:ascii="AU Passata" w:hAnsi="AU Passata"/>
                <w:sz w:val="18"/>
                <w:szCs w:val="18"/>
              </w:rPr>
              <w:t xml:space="preserve"> (Sengebåse, fast gulv, skraberanlæg)</w:t>
            </w:r>
          </w:p>
          <w:p w14:paraId="526CA592" w14:textId="772BD08A" w:rsidR="00C263C0" w:rsidRPr="00C62120" w:rsidRDefault="00C263C0" w:rsidP="000007F7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hAnsi="AU Passata"/>
                <w:b/>
                <w:bCs/>
                <w:sz w:val="18"/>
                <w:szCs w:val="18"/>
              </w:rPr>
              <w:t>11</w:t>
            </w:r>
            <w:r>
              <w:rPr>
                <w:rFonts w:ascii="AU Passata" w:hAnsi="AU Passata"/>
                <w:sz w:val="18"/>
                <w:szCs w:val="18"/>
              </w:rPr>
              <w:t xml:space="preserve"> </w:t>
            </w:r>
            <w:r w:rsidRPr="00C62120">
              <w:rPr>
                <w:rFonts w:ascii="AU Passata" w:hAnsi="AU Passata"/>
                <w:sz w:val="18"/>
                <w:szCs w:val="18"/>
              </w:rPr>
              <w:t>(Dybstrøelse, fast gulv, skraberanlæg)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067DD" w14:textId="5D9337E8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D61C7" w14:textId="0C33111C" w:rsidR="00C263C0" w:rsidRPr="00D82AFB" w:rsidRDefault="00C2228B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CD69F" w14:textId="24544183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28EF8" w14:textId="33623AD2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8281" w14:textId="637DB02F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  <w:r w:rsidR="00056FC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4CF54" w14:textId="452EFDE5" w:rsidR="00C263C0" w:rsidRPr="00D82AFB" w:rsidRDefault="00F0399F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387A8" w14:textId="36AC050D" w:rsidR="00C263C0" w:rsidRPr="00D82AFB" w:rsidRDefault="00C263C0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892783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95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7D70D" w14:textId="7754C74A" w:rsidR="00C263C0" w:rsidRPr="00D82AFB" w:rsidRDefault="00892783" w:rsidP="000007F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3424</w:t>
            </w:r>
          </w:p>
        </w:tc>
      </w:tr>
      <w:tr w:rsidR="002F0823" w:rsidRPr="00D82AFB" w14:paraId="7387026E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29ACC" w14:textId="77777777" w:rsidR="00A074DE" w:rsidRPr="00D82AFB" w:rsidRDefault="00A074DE" w:rsidP="00A074DE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95614" w14:textId="77777777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spalter, skraberanlæg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07B95" w14:textId="6E69B251" w:rsidR="00A074DE" w:rsidRPr="00C62120" w:rsidRDefault="00A074DE" w:rsidP="00A074DE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Pr="00C62120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C62120">
              <w:rPr>
                <w:rFonts w:ascii="AU Passata" w:hAnsi="AU Passata"/>
                <w:sz w:val="18"/>
                <w:szCs w:val="18"/>
              </w:rPr>
              <w:t>Sengebåse, spalter, skraberanlæg),</w:t>
            </w:r>
          </w:p>
          <w:p w14:paraId="28E78D3F" w14:textId="1457B0AF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  <w:r w:rsidRPr="00C62120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C62120">
              <w:rPr>
                <w:rFonts w:ascii="AU Passata" w:hAnsi="AU Passata"/>
                <w:sz w:val="18"/>
                <w:szCs w:val="18"/>
              </w:rPr>
              <w:t>Dybstrøelse, spalter, skraberanlæg)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3287" w14:textId="3E0BAB8C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74925" w14:textId="07FF68B8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E040E" w14:textId="64019F5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E716A" w14:textId="306E69C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9BFE" w14:textId="39601236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CD217" w14:textId="4EA4B9A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1D1A9" w14:textId="60EE2493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581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53ECC" w14:textId="0DA842C4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4234</w:t>
            </w:r>
          </w:p>
        </w:tc>
      </w:tr>
      <w:tr w:rsidR="002F0823" w:rsidRPr="00D82AFB" w14:paraId="145ED2D8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52C80" w14:textId="77777777" w:rsidR="00A074DE" w:rsidRPr="00D82AFB" w:rsidRDefault="00A074DE" w:rsidP="00A074DE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8EBC3" w14:textId="77777777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drænet-fast gulv, 2% hæld, skrab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D1542" w14:textId="674AAB42" w:rsidR="00A074DE" w:rsidRPr="003F2F46" w:rsidRDefault="00A074DE" w:rsidP="00A074DE">
            <w:pPr>
              <w:spacing w:after="0" w:line="240" w:lineRule="auto"/>
              <w:textAlignment w:val="baseline"/>
              <w:rPr>
                <w:rFonts w:ascii="AU Passata" w:hAnsi="AU Passata"/>
                <w:sz w:val="18"/>
                <w:szCs w:val="18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(</w:t>
            </w:r>
            <w:r w:rsidRPr="003F2F46">
              <w:rPr>
                <w:rFonts w:ascii="AU Passata" w:hAnsi="AU Passata"/>
                <w:sz w:val="18"/>
                <w:szCs w:val="18"/>
              </w:rPr>
              <w:t>Sengebåse, fast gulv, 2% hæld, skrab)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979B3" w14:textId="636941A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E840B" w14:textId="70B6C289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C86CB" w14:textId="18DAF962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BE9B2" w14:textId="01089A22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B6A0" w14:textId="252569AB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123F1" w14:textId="1EE5E98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1243C" w14:textId="238DA5B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102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7F214" w14:textId="123A8B0C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1303</w:t>
            </w:r>
          </w:p>
        </w:tc>
      </w:tr>
      <w:tr w:rsidR="002F0823" w:rsidRPr="00D82AFB" w14:paraId="07F81C71" w14:textId="77777777" w:rsidTr="00A074DE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B5953" w14:textId="77777777" w:rsidR="00A074DE" w:rsidRPr="00D82AFB" w:rsidRDefault="00A074DE" w:rsidP="00A074DE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E891C" w14:textId="77777777" w:rsidR="00A074DE" w:rsidRPr="00D82AFB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Andre gyllebaserede staldsystemer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33A55" w14:textId="77777777" w:rsidR="00A074DE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(</w:t>
            </w:r>
            <w:r>
              <w:rPr>
                <w:rFonts w:ascii="AU Passata" w:hAnsi="AU Passata"/>
                <w:sz w:val="18"/>
                <w:szCs w:val="18"/>
              </w:rPr>
              <w:t>S</w:t>
            </w:r>
            <w:r w:rsidRPr="003F2F46">
              <w:rPr>
                <w:rFonts w:ascii="AU Passata" w:hAnsi="AU Passata"/>
                <w:sz w:val="18"/>
                <w:szCs w:val="18"/>
              </w:rPr>
              <w:t>paltegulvbokse)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</w:p>
          <w:p w14:paraId="48BAC085" w14:textId="0725C27F" w:rsidR="00A074DE" w:rsidRPr="003F2F46" w:rsidRDefault="00A074DE" w:rsidP="00A074D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70DC2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Pr="003F2F4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(</w:t>
            </w:r>
            <w:r w:rsidRPr="003F2F46">
              <w:rPr>
                <w:rFonts w:ascii="AU Passata" w:hAnsi="AU Passata"/>
                <w:sz w:val="18"/>
                <w:szCs w:val="18"/>
              </w:rPr>
              <w:t>Bindestald m. riste)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EDB6" w14:textId="083193A1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203B" w14:textId="6575D98B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4B5B" w14:textId="09CEF5EF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6A651" w14:textId="4F61F3CA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AFC8" w14:textId="1861D0D1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D7990" w14:textId="0DCB7233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75D79" w14:textId="1DC7FD97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695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9C219" w14:textId="47CD20FB" w:rsidR="00A074DE" w:rsidRPr="00D82AFB" w:rsidRDefault="00A074DE" w:rsidP="00A074D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819</w:t>
            </w:r>
          </w:p>
        </w:tc>
      </w:tr>
      <w:bookmarkEnd w:id="1"/>
    </w:tbl>
    <w:p w14:paraId="2537BEC4" w14:textId="77777777" w:rsidR="00EA47D0" w:rsidRDefault="00EA47D0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  <w:vertAlign w:val="superscript"/>
        </w:rPr>
      </w:pPr>
    </w:p>
    <w:p w14:paraId="1F79A697" w14:textId="01AE4F93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a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Stald</w:t>
      </w:r>
      <w:r w:rsidR="00AC6000">
        <w:rPr>
          <w:rStyle w:val="normaltextrun"/>
          <w:rFonts w:ascii="AU Passata" w:hAnsi="AU Passata" w:cs="Segoe UI"/>
          <w:sz w:val="18"/>
          <w:szCs w:val="18"/>
        </w:rPr>
        <w:t>ID og-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>navn som angivet i DCE aktivitetsdata (Albrektsen et al., 2023). </w:t>
      </w:r>
    </w:p>
    <w:p w14:paraId="18F8A88E" w14:textId="184598EA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b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Udbredelse baseret på gylleudskillelse ab dyr inden for hver dyretype. </w:t>
      </w:r>
      <w:del w:id="2" w:author="Frederik Rask Dalby" w:date="2024-11-14T10:05:00Z" w16du:dateUtc="2024-11-14T09:05:00Z">
        <w:r w:rsidRPr="009701D7" w:rsidDel="00293F84">
          <w:rPr>
            <w:rStyle w:val="normaltextrun"/>
            <w:rFonts w:ascii="AU Passata" w:hAnsi="AU Passata" w:cs="Segoe UI"/>
            <w:sz w:val="18"/>
            <w:szCs w:val="18"/>
          </w:rPr>
          <w:delText>Ikke alle s</w:delText>
        </w:r>
      </w:del>
      <w:ins w:id="3" w:author="Frederik Rask Dalby" w:date="2024-11-14T10:05:00Z" w16du:dateUtc="2024-11-14T09:05:00Z">
        <w:r w:rsidR="00293F84">
          <w:rPr>
            <w:rStyle w:val="normaltextrun"/>
            <w:rFonts w:ascii="AU Passata" w:hAnsi="AU Passata" w:cs="Segoe UI"/>
            <w:sz w:val="18"/>
            <w:szCs w:val="18"/>
          </w:rPr>
          <w:t>S</w:t>
        </w:r>
      </w:ins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taldtyper </w:t>
      </w:r>
      <w:ins w:id="4" w:author="Frederik Rask Dalby" w:date="2024-11-14T10:05:00Z" w16du:dateUtc="2024-11-14T09:05:00Z">
        <w:r w:rsidR="00293F84">
          <w:rPr>
            <w:rStyle w:val="normaltextrun"/>
            <w:rFonts w:ascii="AU Passata" w:hAnsi="AU Passata" w:cs="Segoe UI"/>
            <w:sz w:val="18"/>
            <w:szCs w:val="18"/>
          </w:rPr>
          <w:t>uden gyllesystemer er ikke medtaget</w:t>
        </w:r>
      </w:ins>
      <w:del w:id="5" w:author="Frederik Rask Dalby" w:date="2024-11-14T10:05:00Z" w16du:dateUtc="2024-11-14T09:05:00Z">
        <w:r w:rsidRPr="009701D7" w:rsidDel="00293F84">
          <w:rPr>
            <w:rStyle w:val="normaltextrun"/>
            <w:rFonts w:ascii="AU Passata" w:hAnsi="AU Passata" w:cs="Segoe UI"/>
            <w:sz w:val="18"/>
            <w:szCs w:val="18"/>
          </w:rPr>
          <w:delText>er medtaget</w:delText>
        </w:r>
      </w:del>
      <w:r w:rsidRPr="009701D7">
        <w:rPr>
          <w:rStyle w:val="normaltextrun"/>
          <w:rFonts w:ascii="AU Passata" w:hAnsi="AU Passata" w:cs="Segoe UI"/>
          <w:sz w:val="18"/>
          <w:szCs w:val="18"/>
        </w:rPr>
        <w:t>, hvorfor udbredelsen ikke summerer op til 100% inden for hver dyretype. </w:t>
      </w:r>
    </w:p>
    <w:p w14:paraId="1666FDD2" w14:textId="20AE7562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c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Drægtighedsstalde inkl. løbeafsnit (også kaldet løbe- /drægtighedsstalde) med løse og individuelt søer i bokse er slået sammen, da der er usikkerhed omkring fordelingen. Således bruges produktions-og kummeareal for løse søer for alle søer i drægtighedsstalde, da søer i individuelle bokse udfases henimod 2032 og vurderes at udgøre en mindre andel af søer i løbe-/drægtighedsstalde pr. 2021.   </w:t>
      </w:r>
    </w:p>
    <w:p w14:paraId="0824178A" w14:textId="0FA08796" w:rsidR="00921FBA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d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Mangelfuld viden om kummeareal. I estimater antages derfor at disse stalde har samme CH</w:t>
      </w:r>
      <w:r w:rsidRPr="009701D7">
        <w:rPr>
          <w:rStyle w:val="normaltextrun"/>
          <w:rFonts w:ascii="AU Passata" w:hAnsi="AU Passata" w:cs="Segoe UI"/>
          <w:sz w:val="18"/>
          <w:szCs w:val="18"/>
          <w:vertAlign w:val="subscript"/>
        </w:rPr>
        <w:t>4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udledning som ”Sengebåse, fast gulv, skraberanlæg”.</w:t>
      </w:r>
    </w:p>
    <w:p w14:paraId="0E793727" w14:textId="27867DFD" w:rsidR="00A074DE" w:rsidRPr="00A074DE" w:rsidRDefault="00A074DE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  <w:r w:rsidRPr="00A074DE">
        <w:rPr>
          <w:rStyle w:val="normaltextrun"/>
          <w:rFonts w:ascii="AU Passata" w:hAnsi="AU Passata" w:cs="Segoe UI"/>
          <w:sz w:val="18"/>
          <w:szCs w:val="18"/>
          <w:vertAlign w:val="superscript"/>
        </w:rPr>
        <w:t>e</w:t>
      </w:r>
      <w:r>
        <w:rPr>
          <w:rStyle w:val="normaltextrun"/>
          <w:rFonts w:ascii="AU Passata" w:hAnsi="AU Passata" w:cs="Segoe UI"/>
          <w:sz w:val="18"/>
          <w:szCs w:val="18"/>
        </w:rPr>
        <w:t xml:space="preserve"> </w:t>
      </w:r>
      <w:r w:rsidR="007043EB">
        <w:rPr>
          <w:rStyle w:val="normaltextrun"/>
          <w:rFonts w:ascii="AU Passata" w:hAnsi="AU Passata" w:cs="Segoe UI"/>
          <w:sz w:val="18"/>
          <w:szCs w:val="18"/>
        </w:rPr>
        <w:t>Efter udslusning regnes der som standard med 5 cm restgylle i svinestalde og 40 cm restgylle i kvægstalde.</w:t>
      </w:r>
    </w:p>
    <w:p w14:paraId="30E39933" w14:textId="77777777" w:rsidR="00A074DE" w:rsidRDefault="00A074DE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</w:p>
    <w:p w14:paraId="104A5B62" w14:textId="77777777" w:rsidR="00A074DE" w:rsidRPr="009701D7" w:rsidRDefault="00A074DE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</w:p>
    <w:p w14:paraId="5082B149" w14:textId="4E8D19FC" w:rsidR="00D82AFB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t>Hyppig</w:t>
      </w:r>
      <w:r w:rsidR="00F2775F">
        <w:rPr>
          <w:rFonts w:ascii="AU Passata" w:hAnsi="AU Passata"/>
        </w:rPr>
        <w:t xml:space="preserve"> udslusning</w:t>
      </w:r>
    </w:p>
    <w:tbl>
      <w:tblPr>
        <w:tblW w:w="86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725"/>
        <w:gridCol w:w="475"/>
        <w:gridCol w:w="518"/>
        <w:gridCol w:w="473"/>
        <w:gridCol w:w="493"/>
        <w:gridCol w:w="469"/>
        <w:gridCol w:w="798"/>
        <w:gridCol w:w="723"/>
        <w:gridCol w:w="924"/>
      </w:tblGrid>
      <w:tr w:rsidR="0081503F" w:rsidRPr="00921FBA" w14:paraId="5E307722" w14:textId="0D2BA76D" w:rsidTr="0081503F">
        <w:trPr>
          <w:trHeight w:val="300"/>
        </w:trPr>
        <w:tc>
          <w:tcPr>
            <w:tcW w:w="3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EE0FA" w14:textId="77777777" w:rsidR="0081503F" w:rsidRPr="00921FBA" w:rsidRDefault="0081503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6" w:name="_Hlk159933392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9CB7B" w14:textId="271296AB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026C5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19C1B6C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4DF7E" w14:textId="683325BB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2D8EB5C6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56E02DF7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500B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BA4BE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C8BD27C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B16A122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81503F" w:rsidRPr="00921FBA" w14:paraId="1ECC089C" w14:textId="59BC1C28" w:rsidTr="0081503F">
        <w:trPr>
          <w:trHeight w:val="300"/>
        </w:trPr>
        <w:tc>
          <w:tcPr>
            <w:tcW w:w="3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72ED8" w14:textId="77777777" w:rsidR="0081503F" w:rsidRPr="00921FBA" w:rsidRDefault="0081503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BFA1" w14:textId="77777777" w:rsidR="0081503F" w:rsidRPr="00921FBA" w:rsidRDefault="0081503F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04EF1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14A04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16CD2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874F" w14:textId="5D75B773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C56F" w14:textId="17E353B2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DDBD" w14:textId="77777777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447CA" w14:textId="49E923B4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3100F" w14:textId="3A7685F9" w:rsidR="0081503F" w:rsidRPr="00921FBA" w:rsidRDefault="0081503F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5060DC" w:rsidRPr="00921FBA" w14:paraId="30835012" w14:textId="0A9FA43E" w:rsidTr="00943597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1780" w14:textId="77777777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94046" w14:textId="11DBDDDF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38ECD" w14:textId="471F69C6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F7138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A325A" w14:textId="5057F918" w:rsidR="005060DC" w:rsidRPr="00921FBA" w:rsidRDefault="00F7138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5060DC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A7120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A8568" w14:textId="5831B354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A7120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B108" w14:textId="6D77B359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08055" w14:textId="3F44901A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8239B" w14:textId="4458FA6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ACC45" w14:textId="7E47675F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commentRangeStart w:id="7"/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  <w:commentRangeEnd w:id="7"/>
            <w:r w:rsidR="00EF3E75">
              <w:rPr>
                <w:rStyle w:val="CommentReference"/>
              </w:rPr>
              <w:commentReference w:id="7"/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B6089" w14:textId="0548117D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137</w:t>
            </w:r>
          </w:p>
        </w:tc>
      </w:tr>
      <w:tr w:rsidR="005060DC" w:rsidRPr="00921FBA" w14:paraId="276B356D" w14:textId="0DE6B12E" w:rsidTr="00943597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39662" w14:textId="43AA6A4C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D1141" w14:textId="23ADD37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BDAC8" w14:textId="6E857058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5015A" w14:textId="1033CCB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1933D" w14:textId="2E406B5B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A782F" w14:textId="4C792961" w:rsidR="005060DC" w:rsidRPr="00921FB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161A4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B9DC1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FD266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7725D" w14:textId="77777777" w:rsidR="005060DC" w:rsidRPr="00921FBA" w:rsidRDefault="005060DC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4D99C917" w14:textId="213A04F3" w:rsidTr="00EA132B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D4FB1" w14:textId="77777777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722DF" w14:textId="58894ED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1C298" w14:textId="5BC25F80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A7120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3052E" w14:textId="7EB2914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A85E3" w14:textId="237D312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4F1693" w14:textId="1F1272F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1FFB0" w14:textId="3A75E0D3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AC732" w14:textId="573ED126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8B537" w14:textId="1CC5FAE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CAF9B" w14:textId="45B8AD56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48,2</w:t>
            </w:r>
          </w:p>
        </w:tc>
      </w:tr>
      <w:tr w:rsidR="005060DC" w:rsidRPr="00921FBA" w14:paraId="49071D83" w14:textId="1B972080" w:rsidTr="00EA132B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45F6F" w14:textId="77F274F1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DE443" w14:textId="66686036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ACE5C" w14:textId="38EB4D68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B681B" w14:textId="36055849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58EA0" w14:textId="0618C9A1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9D8085" w14:textId="11ADDFC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8337A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B9BE5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89274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76C6B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32EC67EA" w14:textId="4815A767" w:rsidTr="00EA132B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B6987" w14:textId="4E913373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C01E8" w14:textId="7E153280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22561" w14:textId="0E3F4B38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0E89C" w14:textId="2D355A6B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7193" w14:textId="72DA81C0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0A7E" w14:textId="6619D590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14170" w14:textId="69710782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85256" w14:textId="3039EFBA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B6F67" w14:textId="31F60874" w:rsidR="005060DC" w:rsidRPr="00C138F2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C138F2"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DAB2C" w14:textId="6F9002BD" w:rsidR="005060DC" w:rsidRPr="00C138F2" w:rsidRDefault="00C138F2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C138F2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83,4</w:t>
            </w:r>
          </w:p>
        </w:tc>
      </w:tr>
      <w:tr w:rsidR="005060DC" w:rsidRPr="00921FBA" w14:paraId="7B573D0D" w14:textId="6311F8D9" w:rsidTr="00192383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46F0" w14:textId="77777777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D3CBD" w14:textId="0B29FECA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01528" w14:textId="54AAE7C5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896BE" w14:textId="3B8A600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BD07E" w14:textId="4694041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A209A" w14:textId="19EC8B9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1A1F0" w14:textId="76E07A3A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E66E7" w14:textId="1CBE073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E8947" w14:textId="05BE6A5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54F12" w14:textId="27998560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25,4</w:t>
            </w:r>
          </w:p>
        </w:tc>
      </w:tr>
      <w:tr w:rsidR="005060DC" w:rsidRPr="00921FBA" w14:paraId="0B736C9A" w14:textId="1A5D7526" w:rsidTr="00192383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CCE21EB" w14:textId="116D87B9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81A7F" w14:textId="206057D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D6A14" w14:textId="05D2BB68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B697E" w14:textId="006C3ED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AD3A7" w14:textId="53B41943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66F14" w14:textId="543E2FC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420F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31396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34F0A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BFBB1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66E05835" w14:textId="08397625" w:rsidTr="00192383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4CD48C" w14:textId="31FC919C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B9D5" w14:textId="2D87B168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FD1FB" w14:textId="49AD9F79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6D76" w14:textId="24CBC3BE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F3B8F" w14:textId="3821213F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CA1D0" w14:textId="141F5F86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85944" w14:textId="670802F7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56217" w14:textId="3966AD99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0E4C5" w14:textId="36F65A92" w:rsidR="005060DC" w:rsidRPr="00DD3A1A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14</w:t>
            </w:r>
            <w:r w:rsidR="000C7DB8"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,3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5404C" w14:textId="0F9949F0" w:rsidR="005060DC" w:rsidRPr="00DD3A1A" w:rsidRDefault="00DD3A1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D3A1A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49,1</w:t>
            </w:r>
          </w:p>
        </w:tc>
      </w:tr>
      <w:tr w:rsidR="005060DC" w:rsidRPr="00921FBA" w14:paraId="32C6E962" w14:textId="7EBA1327" w:rsidTr="002C28A5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4D6B9" w14:textId="77777777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E5F83" w14:textId="1692875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D213" w14:textId="268649D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4010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1E032" w14:textId="2F30B320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6747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2A7F8" w14:textId="12AD22E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2ABB5" w14:textId="7F481F23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23E0E" w14:textId="71E52FC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904D" w14:textId="0067DABD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3C57F" w14:textId="607641EB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5A73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C65B7" w14:textId="363949A2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5A73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</w:tr>
      <w:tr w:rsidR="005060DC" w:rsidRPr="00921FBA" w14:paraId="552AF344" w14:textId="472EBE08" w:rsidTr="002C28A5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3F42E85" w14:textId="5BFDB02D" w:rsidR="005060DC" w:rsidRPr="00921FBA" w:rsidRDefault="005060DC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5699" w14:textId="065FA104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BDA7E" w14:textId="72953245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9BC03" w14:textId="3ACFDCF9" w:rsidR="005060DC" w:rsidRPr="00921FBA" w:rsidRDefault="008743A9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8752" w14:textId="54DA991F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A3287" w14:textId="441B471E" w:rsidR="005060DC" w:rsidRPr="00921FBA" w:rsidRDefault="005060DC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12170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C8898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13749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2E655" w14:textId="77777777" w:rsidR="005060DC" w:rsidRPr="00921FBA" w:rsidRDefault="005060DC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5060DC" w:rsidRPr="00921FBA" w14:paraId="58B06F54" w14:textId="2DAAD3D2" w:rsidTr="002C28A5">
        <w:trPr>
          <w:trHeight w:val="435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8F3981" w14:textId="2E5C833E" w:rsidR="005060DC" w:rsidRPr="00921FBA" w:rsidRDefault="005060D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DED72" w14:textId="31646C0F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AF141" w14:textId="7492579C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5FEFD" w14:textId="2D37E58C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40879" w14:textId="546DF8A9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FE9E" w14:textId="489ED4B0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5EC8E" w14:textId="261D3471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0F8DA" w14:textId="4971ACD1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780F0" w14:textId="7EACFBAB" w:rsidR="005060DC" w:rsidRPr="000C7DB8" w:rsidRDefault="007D6442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9,6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A4471" w14:textId="39BF188D" w:rsidR="005060DC" w:rsidRPr="000C7DB8" w:rsidRDefault="005060DC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7D6442"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  <w:r w:rsidR="000C7DB8" w:rsidRPr="000C7DB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</w:tr>
      <w:tr w:rsidR="0025625B" w:rsidRPr="00921FBA" w14:paraId="21ACC491" w14:textId="26C72A35" w:rsidTr="00495D1E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BBFE9" w14:textId="77777777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E11AD" w14:textId="4F1B86F7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9175A" w14:textId="1EE07E4C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6747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1BB20" w14:textId="18F6D5F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296F2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495E4" w14:textId="1A24533A" w:rsidR="0025625B" w:rsidRPr="00921FBA" w:rsidRDefault="00296F29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25625B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70872" w14:textId="40E0EDB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A372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BD53A" w14:textId="6AB8E730" w:rsidR="0025625B" w:rsidRPr="00921FBA" w:rsidRDefault="0082134D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00DC6" w14:textId="78E4005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D60F1" w14:textId="0B51FE8B" w:rsidR="0025625B" w:rsidRPr="00921FBA" w:rsidRDefault="004474A6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12,4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CA258" w14:textId="22143116" w:rsidR="0025625B" w:rsidRPr="00921FBA" w:rsidRDefault="00B42EC0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19,4</w:t>
            </w:r>
          </w:p>
        </w:tc>
      </w:tr>
      <w:tr w:rsidR="0025625B" w:rsidRPr="00921FBA" w14:paraId="0FEC1997" w14:textId="6DD3F273" w:rsidTr="00495D1E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BFDAF4C" w14:textId="38A965E2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AFD25" w14:textId="4D1EF21E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E4058" w14:textId="2A12469A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749E1" w14:textId="1A2B3DBE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A3BBE" w14:textId="07EC538E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BD4A" w14:textId="20DC8232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4B4D9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B123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A706A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79782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08E36664" w14:textId="71C35E6E" w:rsidTr="00495D1E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DC006" w14:textId="55B65E00" w:rsidR="0025625B" w:rsidRPr="00921FBA" w:rsidRDefault="0025625B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C772E" w14:textId="20DC6D38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4E0C1" w14:textId="4356C1D4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EF2B4" w14:textId="7256BC9A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1ABC5" w14:textId="048E50F1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7903D" w14:textId="712286E3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6C5F5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54EC0" w14:textId="0F1E20E9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AE662" w14:textId="11E1332F" w:rsidR="0025625B" w:rsidRPr="00921FBA" w:rsidRDefault="0025625B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EDC9" w14:textId="12F1A603" w:rsidR="0025625B" w:rsidRPr="00921FBA" w:rsidRDefault="006C5F52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20,5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2E3A2" w14:textId="6405A346" w:rsidR="0025625B" w:rsidRPr="00921FBA" w:rsidRDefault="00755E57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32,3</w:t>
            </w:r>
          </w:p>
        </w:tc>
      </w:tr>
      <w:tr w:rsidR="0025625B" w:rsidRPr="00921FBA" w14:paraId="4751F093" w14:textId="5C4E67E3" w:rsidTr="00C81ECC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BC812" w14:textId="77777777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727CB" w14:textId="114AFB32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54A3" w14:textId="15E1007A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9649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1CC67" w14:textId="554604C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40338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B676E" w14:textId="06B0CE90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 w:rsidR="0040338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BC2E5" w14:textId="39BAC72F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0C687" w14:textId="31353FA4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CDBEC" w14:textId="62D74BEB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DAD06" w14:textId="46D4A6DC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46579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5229D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932D" w14:textId="61F5F41C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5229D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</w:tr>
      <w:tr w:rsidR="0025625B" w:rsidRPr="00921FBA" w14:paraId="16EF745F" w14:textId="74A91EFD" w:rsidTr="00C81ECC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71F54" w14:textId="0BE60346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B0E2" w14:textId="26D22F86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39FFF" w14:textId="30A868C9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DE7EE" w14:textId="47C8B792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7DB0" w14:textId="7A372521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95D0" w14:textId="203DA96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93457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9B708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FAE68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2B966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2A250F9D" w14:textId="2B57E2DA" w:rsidTr="00415AA0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00CCB" w14:textId="77777777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7AEFF" w14:textId="0900B055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1522A" w14:textId="6DDF8F2A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40338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9F3D1" w14:textId="34E903E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B507A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B9C" w14:textId="66878FB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B507A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1CB9E" w14:textId="6AB7D716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D2BDD" w14:textId="4C24995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8915B" w14:textId="331C58DB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D2241" w14:textId="2D9511A1" w:rsidR="0025625B" w:rsidRPr="00921FBA" w:rsidRDefault="0051454F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8,4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7FB6B" w14:textId="06673D07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F7138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9,8</w:t>
            </w:r>
          </w:p>
        </w:tc>
      </w:tr>
      <w:tr w:rsidR="0025625B" w:rsidRPr="00921FBA" w14:paraId="2805F577" w14:textId="59BBB564" w:rsidTr="006C5A56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D4C868" w14:textId="29A2D7F2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193DD7" w14:textId="1ED9A491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65FE8D" w14:textId="582AF14A" w:rsidR="0025625B" w:rsidRPr="00921FBA" w:rsidRDefault="00935045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34FD3" w14:textId="30C38A8D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51454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A28A5" w14:textId="150A59D5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51454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6175C" w14:textId="031A2CB9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B00F5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9D5B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18AB2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291F2" w14:textId="77777777" w:rsidR="0025625B" w:rsidRPr="00921FBA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266C4C19" w14:textId="16DAD6E9" w:rsidTr="006C5A56">
        <w:trPr>
          <w:trHeight w:val="300"/>
        </w:trPr>
        <w:tc>
          <w:tcPr>
            <w:tcW w:w="315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9626" w14:textId="05A8FCE0" w:rsidR="0025625B" w:rsidRPr="006C5A56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AE0F6" w14:textId="003E1E19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4F6D7" w14:textId="1F2C628E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D834B3"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E55CC" w14:textId="589AB537" w:rsidR="0025625B" w:rsidRPr="006C5A56" w:rsidRDefault="00D834B3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E35B9" w14:textId="3E7838CD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D834B3"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FC00A" w14:textId="6D90B8F4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7248F" w14:textId="7BF33849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5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2757D" w14:textId="3CC3481F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219B2" w14:textId="05275267" w:rsidR="0025625B" w:rsidRPr="006C5A56" w:rsidRDefault="00053F6F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0A0FA" w14:textId="7408CE20" w:rsidR="0025625B" w:rsidRPr="006C5A56" w:rsidRDefault="00053F6F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137</w:t>
            </w:r>
          </w:p>
        </w:tc>
      </w:tr>
      <w:tr w:rsidR="0025625B" w:rsidRPr="00921FBA" w14:paraId="779E1405" w14:textId="25BF45DE" w:rsidTr="006B10BC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0142E" w14:textId="5B05B1E3" w:rsidR="0025625B" w:rsidRPr="006C5A56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2EBEC" w14:textId="51912500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193F3" w14:textId="072D177C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5BB9A" w14:textId="67EAB1FB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D31F" w14:textId="31BAE465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20D60" w14:textId="041D2F3E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7EFCB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7295E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AE731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44029" w14:textId="77777777" w:rsidR="0025625B" w:rsidRPr="006C5A56" w:rsidRDefault="0025625B" w:rsidP="00982B03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25625B" w:rsidRPr="00921FBA" w14:paraId="608D49D5" w14:textId="4334D9DF" w:rsidTr="00C619CD">
        <w:trPr>
          <w:trHeight w:val="300"/>
        </w:trPr>
        <w:tc>
          <w:tcPr>
            <w:tcW w:w="3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30DB0" w14:textId="65888D02" w:rsidR="0025625B" w:rsidRPr="006C5A56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0D4CF" w14:textId="12A4AA0F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0C1B1" w14:textId="5FC94244" w:rsidR="0025625B" w:rsidRPr="006C5A56" w:rsidRDefault="00FB2885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3A1DC" w14:textId="5FD73D74" w:rsidR="0025625B" w:rsidRPr="006C5A56" w:rsidRDefault="001A6569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2074" w14:textId="7DDCBE23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AF06F" w14:textId="02A63A3A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6BA8D" w14:textId="504CC174" w:rsidR="0025625B" w:rsidRPr="006C5A56" w:rsidRDefault="00916D01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commentRangeStart w:id="8"/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8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F801A" w14:textId="46C1C4BB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  <w:commentRangeEnd w:id="8"/>
            <w:r w:rsidR="00146333">
              <w:rPr>
                <w:rStyle w:val="CommentReference"/>
              </w:rPr>
              <w:commentReference w:id="8"/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226DB" w14:textId="68CC900B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9,</w:t>
            </w:r>
            <w:r w:rsidR="001F3148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10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98F5A" w14:textId="06623895" w:rsidR="0025625B" w:rsidRPr="006C5A56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D562D1"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29</w:t>
            </w:r>
          </w:p>
        </w:tc>
      </w:tr>
      <w:tr w:rsidR="0025625B" w:rsidRPr="00921FBA" w14:paraId="467B546C" w14:textId="45A58DA7" w:rsidTr="00C619CD">
        <w:trPr>
          <w:trHeight w:val="300"/>
        </w:trPr>
        <w:tc>
          <w:tcPr>
            <w:tcW w:w="3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65DED" w14:textId="1CF1107F" w:rsidR="0025625B" w:rsidRPr="00921FBA" w:rsidRDefault="0025625B" w:rsidP="00982B03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1601" w14:textId="351E99B3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EF417" w14:textId="5EE7362A" w:rsidR="0025625B" w:rsidRPr="00921FBA" w:rsidRDefault="00C41B82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D406" w14:textId="26C8E298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C41B8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0B076" w14:textId="5DE69319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E873E" w14:textId="71C216D7" w:rsidR="0025625B" w:rsidRPr="00921FBA" w:rsidRDefault="0025625B" w:rsidP="00982B0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73056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32C6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6C67A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8E30D" w14:textId="77777777" w:rsidR="0025625B" w:rsidRPr="00921FBA" w:rsidRDefault="0025625B" w:rsidP="00982B03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6"/>
    </w:tbl>
    <w:p w14:paraId="305C3BD4" w14:textId="77777777" w:rsidR="00460378" w:rsidRDefault="00460378">
      <w:pPr>
        <w:rPr>
          <w:rFonts w:ascii="AU Passata" w:hAnsi="AU Passata"/>
        </w:rPr>
      </w:pPr>
    </w:p>
    <w:p w14:paraId="047980BD" w14:textId="1D8096E6" w:rsidR="00902D14" w:rsidRDefault="00902D14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5731DD0" w14:textId="5EB297E1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1"/>
        <w:gridCol w:w="847"/>
        <w:gridCol w:w="506"/>
        <w:gridCol w:w="523"/>
        <w:gridCol w:w="514"/>
        <w:gridCol w:w="723"/>
        <w:gridCol w:w="522"/>
        <w:gridCol w:w="545"/>
        <w:gridCol w:w="521"/>
        <w:gridCol w:w="598"/>
      </w:tblGrid>
      <w:tr w:rsidR="00921FBA" w:rsidRPr="00921FBA" w14:paraId="3245E1A8" w14:textId="77777777" w:rsidTr="00765869">
        <w:trPr>
          <w:trHeight w:val="300"/>
        </w:trPr>
        <w:tc>
          <w:tcPr>
            <w:tcW w:w="3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584B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9" w:name="_Hlk159933410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34A1" w14:textId="77E1D1DA" w:rsidR="00921FBA" w:rsidRPr="00921FBA" w:rsidRDefault="00765869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r w:rsidR="00921FBA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ins w:id="10" w:author="Anders Peter S. Adamsen" w:date="2024-11-18T15:45:00Z" w16du:dateUtc="2024-11-18T14:45:00Z">
              <w:r w:rsidR="00DB3BA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11" w:author="Anders Peter S. Adamsen" w:date="2024-11-18T15:45:00Z" w16du:dateUtc="2024-11-18T14:45:00Z">
              <w:r w:rsidDel="00DB3BA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="00921FBA"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B74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0800719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19FC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BF99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34E0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4A54E8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4C204F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0B52E890" w14:textId="77777777" w:rsidTr="00765869">
        <w:trPr>
          <w:trHeight w:val="300"/>
        </w:trPr>
        <w:tc>
          <w:tcPr>
            <w:tcW w:w="3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EC70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5CE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6595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6F7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446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088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BDF82" w14:textId="2BC8577C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76586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A6E79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CCF2D" w14:textId="2E8A902F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4EC89" w14:textId="6401A7AD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D0644E" w:rsidRPr="00921FBA" w14:paraId="058ECA04" w14:textId="77777777" w:rsidTr="00810E80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096E9" w14:textId="77777777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9A1DC5" w14:textId="680D3CD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4E017" w14:textId="60C7A06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59DD0" w14:textId="33F7494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3E4AA" w14:textId="6F19CC4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83F20" w14:textId="0F57593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A81A6" w14:textId="2506952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C7AAB" w14:textId="08940063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1AE942" w14:textId="1BF6030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35BA0" w14:textId="38D166C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472</w:t>
            </w:r>
          </w:p>
        </w:tc>
      </w:tr>
      <w:tr w:rsidR="00D0644E" w:rsidRPr="00921FBA" w14:paraId="60C84FE9" w14:textId="77777777" w:rsidTr="00810E80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8BA78" w14:textId="39E0E7C0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65E37" w14:textId="10F018F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94EE7" w14:textId="238C814C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4D57A" w14:textId="0C941BD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6FFA" w14:textId="658C0994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AEAC" w14:textId="192353B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BE90F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89F92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E639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FFCE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11374BC0" w14:textId="77777777" w:rsidTr="00567F6D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E81D2" w14:textId="77777777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74FDF" w14:textId="5CD80AB7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FFE25" w14:textId="1158955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5AD01" w14:textId="5ECA1D5D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D7DA" w14:textId="38BDA889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7B3E3" w14:textId="79CB3172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D08AC" w14:textId="0334EAF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2760B" w14:textId="2025AADE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962" w14:textId="0E3716C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6EFB8" w14:textId="19FB4D3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450</w:t>
            </w:r>
          </w:p>
        </w:tc>
      </w:tr>
      <w:tr w:rsidR="00D0644E" w:rsidRPr="00921FBA" w14:paraId="564C25A5" w14:textId="77777777" w:rsidTr="00567F6D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1B96E" w14:textId="0086C953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358AC" w14:textId="4DC187B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DA2AB" w14:textId="012B771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6280D" w14:textId="7B838EE1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B61D4" w14:textId="010D476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4B319" w14:textId="47530FB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7789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9D64E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F3093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740C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06D97C9B" w14:textId="77777777" w:rsidTr="000D50DA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D1C9C" w14:textId="5410F709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2" w:author="Anders Peter S. Adamsen" w:date="2024-11-18T15:46:00Z" w16du:dateUtc="2024-11-18T14:46:00Z">
              <w:r w:rsidR="00692DF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F5534" w14:textId="2E0C7E8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47F23" w14:textId="2FDF83A4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E33FD" w14:textId="5D014F9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3552" w14:textId="17616812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5E69" w14:textId="5507B1A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9B0E4" w14:textId="23361FC4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175C" w14:textId="6E6D7778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0FA11" w14:textId="0B057FDC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99,2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2941" w14:textId="3F1E7898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</w:t>
            </w:r>
          </w:p>
        </w:tc>
      </w:tr>
      <w:tr w:rsidR="00D0644E" w:rsidRPr="00921FBA" w14:paraId="473D51E3" w14:textId="77777777" w:rsidTr="000D50DA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DFF8D" w14:textId="54C28EF0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1BBBC" w14:textId="290FA10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BEA45" w14:textId="3D74F8E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74423" w14:textId="4B7EA7F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DE249" w14:textId="54FF737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CFD5" w14:textId="5C52C42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D287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46F1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5B9D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73EB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71DF32AC" w14:textId="77777777" w:rsidTr="00653AE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B4AC8" w14:textId="1EBB2AF6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3" w:author="Anders Peter S. Adamsen" w:date="2024-11-18T15:46:00Z" w16du:dateUtc="2024-11-18T14:46:00Z">
              <w:r w:rsidR="00692DF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0A1EB" w14:textId="463A3FAC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05DE2" w14:textId="1501763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E72B4" w14:textId="3B5342E9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A347CB" w14:textId="5C936DC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61FDF" w14:textId="569C22B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181C7" w14:textId="3EED115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CB257" w14:textId="27BDF870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2A7F9" w14:textId="4EA84507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2B24D" w14:textId="2C8FA865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96,4</w:t>
            </w:r>
          </w:p>
        </w:tc>
      </w:tr>
      <w:tr w:rsidR="00D0644E" w:rsidRPr="00921FBA" w14:paraId="5804875C" w14:textId="77777777" w:rsidTr="00653AE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7F6AF" w14:textId="69E33CF6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F5757" w14:textId="56541906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66E30" w14:textId="770A458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DE927" w14:textId="3C07392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63C1B" w14:textId="7C29422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CC7D3" w14:textId="71C14E9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AD8C5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E5B7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B89C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076A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932CD" w:rsidRPr="00921FBA" w14:paraId="0BC818A2" w14:textId="77777777" w:rsidTr="00984AE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9B215" w14:textId="77777777" w:rsidR="00C932CD" w:rsidRPr="00921FBA" w:rsidRDefault="00C932CD" w:rsidP="00C932C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1AB6B" w14:textId="1518E917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9EEE7" w14:textId="132D5012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EF541" w14:textId="6B398B7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37038" w14:textId="524A061A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4D142" w14:textId="0E391E24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CC4AA" w14:textId="4045F5A3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198FB" w14:textId="56ED4EA5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6AC40" w14:textId="2182DD7F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AEFA3" w14:textId="37E26711" w:rsidR="00C932CD" w:rsidRPr="00921FBA" w:rsidRDefault="00C932CD" w:rsidP="00C932C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56</w:t>
            </w:r>
          </w:p>
        </w:tc>
      </w:tr>
      <w:tr w:rsidR="00D0644E" w:rsidRPr="00921FBA" w14:paraId="5C4B488C" w14:textId="77777777" w:rsidTr="00984AE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5BF38" w14:textId="7C698069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57BF1" w14:textId="216C9B6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0BA05" w14:textId="15407393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3A1D" w14:textId="19B76DE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B64BF" w14:textId="59F27F34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4B0AD" w14:textId="4706D9C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ACD04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E92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8105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8135B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60BC24F8" w14:textId="77777777" w:rsidTr="00940B99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0F6E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BD05E" w14:textId="610F1F2D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58514" w14:textId="4ABC7F6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F55C9" w14:textId="4FF6195C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AF43C" w14:textId="072359D6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7113" w14:textId="5ED7DDC0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6A01F" w14:textId="1A62EB37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9A445" w14:textId="5FE65600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FD131" w14:textId="3D3FDEE2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99,6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934D2" w14:textId="5D55ED47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94,7</w:t>
            </w:r>
          </w:p>
        </w:tc>
      </w:tr>
      <w:tr w:rsidR="00D0644E" w:rsidRPr="00921FBA" w14:paraId="5C398BC6" w14:textId="77777777" w:rsidTr="00940B99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31F47" w14:textId="3E9FA444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B0D3" w14:textId="5E6419F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353CF" w14:textId="2DC3E3D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31F23" w14:textId="4F94D23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E7422" w14:textId="47787F1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9FDD6" w14:textId="74B0DE4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BF180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CB7E2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720A8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CB8C7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5BE29447" w14:textId="77777777" w:rsidTr="00D418C8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410E9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97649" w14:textId="2635FB8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BBED6" w14:textId="474C23AE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4FC4B" w14:textId="0B2ACD7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FC04F" w14:textId="627F86CD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1624C" w14:textId="2734606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A372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50861" w14:textId="1036808F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F33FF" w14:textId="15EEBA61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AB7C6" w14:textId="35F8E2A4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C8DD67" w14:textId="2A5F82FC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19,5</w:t>
            </w:r>
          </w:p>
        </w:tc>
      </w:tr>
      <w:tr w:rsidR="00D0644E" w:rsidRPr="00921FBA" w14:paraId="14BFE43E" w14:textId="77777777" w:rsidTr="00D418C8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F5C29" w14:textId="522A1C9C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F47BE" w14:textId="0EEA8DD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01C5E" w14:textId="04DD3FD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CFB8C" w14:textId="7F60F30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AE295" w14:textId="11AB933D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334DC" w14:textId="0DBC2C11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FC7BE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EAC7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B7FE4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610D0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7F691144" w14:textId="77777777" w:rsidTr="00C22ED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3C87C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F0C19" w14:textId="4F16176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FE6C2" w14:textId="3E46E80C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48BD9" w14:textId="71A03BF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5E8D6" w14:textId="7C3481EE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22DE3" w14:textId="1A6C280F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736A2" w14:textId="424994B3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79E2C" w14:textId="1BDA7B4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BD61B" w14:textId="3165DD46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92,2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179C4" w14:textId="5A743B4F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214</w:t>
            </w:r>
          </w:p>
        </w:tc>
      </w:tr>
      <w:tr w:rsidR="00D0644E" w:rsidRPr="00921FBA" w14:paraId="58DCA7EB" w14:textId="77777777" w:rsidTr="00C22ED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85F53" w14:textId="1E4E47BB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DFCA6" w14:textId="42818B2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22BC6" w14:textId="64834E9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5F8A3" w14:textId="065FBC5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0576A" w14:textId="3F76C36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63AF3" w14:textId="4A32D5E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0540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41DB1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3F7A4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012C3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171B0" w:rsidRPr="00921FBA" w14:paraId="43360118" w14:textId="77777777" w:rsidTr="001C4FE2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2BD90" w14:textId="77777777" w:rsidR="003171B0" w:rsidRPr="00921FBA" w:rsidRDefault="003171B0" w:rsidP="003171B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F2F6" w14:textId="5E306731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BA34F" w14:textId="6A7DCFA2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4BC4F" w14:textId="6DB8D40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8D56D" w14:textId="5350E931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08F51" w14:textId="3CFA06EB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6CC4C" w14:textId="5EE8359E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87074" w14:textId="0D5DDCD9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EDAC0" w14:textId="5A985C3A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AAB9A" w14:textId="4CBA5162" w:rsidR="003171B0" w:rsidRPr="00921FBA" w:rsidRDefault="003171B0" w:rsidP="003171B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52,2</w:t>
            </w:r>
          </w:p>
        </w:tc>
      </w:tr>
      <w:tr w:rsidR="00D0644E" w:rsidRPr="00921FBA" w14:paraId="3B2E79E9" w14:textId="77777777" w:rsidTr="001C4FE2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4E0DF" w14:textId="50345645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374BF" w14:textId="7EBDD85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2A3E5" w14:textId="4095AFC1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6603C" w14:textId="788B00B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6A1AE" w14:textId="07A890A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57FC7" w14:textId="68C32F43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3E0E3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5E60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C50A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F1752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0644E" w:rsidRPr="00921FBA" w14:paraId="7CCC7F24" w14:textId="77777777" w:rsidTr="00E74983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995A61" w14:textId="77777777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Kvægstalde, vægtet gennemsnit  </w:t>
            </w:r>
          </w:p>
          <w:p w14:paraId="0107A050" w14:textId="182D189A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DC72D" w14:textId="28A55B06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BFF8" w14:textId="1754D6F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78265" w14:textId="588FAE3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23122" w14:textId="3FBC0CC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3DA64" w14:textId="7D46EF54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DFDAE" w14:textId="255851F8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9BD67" w14:textId="484D52A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3CCF1" w14:textId="12503658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68,9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A200D" w14:textId="3B7A319C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472</w:t>
            </w:r>
          </w:p>
        </w:tc>
      </w:tr>
      <w:tr w:rsidR="00D0644E" w:rsidRPr="00921FBA" w14:paraId="08C893E0" w14:textId="77777777" w:rsidTr="00E74983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681E9" w14:textId="77E0A3B8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2AEF8" w14:textId="5C98641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F4C70" w14:textId="209F86BC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4578D" w14:textId="5789C9BE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FA786" w14:textId="5C0D701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A7759" w14:textId="0A910130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18FF6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A929" w14:textId="77777777" w:rsidR="00D0644E" w:rsidRPr="00921FBA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246BC" w14:textId="77777777" w:rsidR="00D0644E" w:rsidRPr="001F262B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08705" w14:textId="77777777" w:rsidR="00D0644E" w:rsidRPr="001F262B" w:rsidRDefault="00D0644E" w:rsidP="0076586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0644E" w:rsidRPr="00921FBA" w14:paraId="4EE9C881" w14:textId="77777777" w:rsidTr="00EB6C6B">
        <w:trPr>
          <w:trHeight w:val="300"/>
        </w:trPr>
        <w:tc>
          <w:tcPr>
            <w:tcW w:w="381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DAFAD" w14:textId="09C84F1F" w:rsidR="00D0644E" w:rsidRPr="001F262B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93547" w14:textId="3C161F4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D8575" w14:textId="1D1ECA0B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E133" w14:textId="67B2B6F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D451C" w14:textId="107BE355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10602" w14:textId="7BCCE87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05577" w14:textId="7EFF7DC9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B8ECD" w14:textId="2A8996C2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1F669" w14:textId="3776431E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99,2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6ECDD" w14:textId="6DC9A0AF" w:rsidR="00D0644E" w:rsidRPr="001F262B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1513</w:t>
            </w:r>
          </w:p>
        </w:tc>
      </w:tr>
      <w:tr w:rsidR="00D0644E" w:rsidRPr="00921FBA" w14:paraId="73A736CE" w14:textId="77777777" w:rsidTr="00EB6C6B">
        <w:trPr>
          <w:trHeight w:val="300"/>
        </w:trPr>
        <w:tc>
          <w:tcPr>
            <w:tcW w:w="381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DDE1E" w14:textId="62D7EC6A" w:rsidR="00D0644E" w:rsidRPr="00921FBA" w:rsidRDefault="00D0644E" w:rsidP="00765869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1C43" w14:textId="3CC9115A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BF773" w14:textId="426AA91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F110" w14:textId="10E5BF36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CB712" w14:textId="58E524A7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81997" w14:textId="69BBF0AF" w:rsidR="00D0644E" w:rsidRPr="00921FBA" w:rsidRDefault="00D0644E" w:rsidP="0076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A66A2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03834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91D8C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F6AF6" w14:textId="77777777" w:rsidR="00D0644E" w:rsidRPr="00921FBA" w:rsidRDefault="00D0644E" w:rsidP="00765869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9"/>
    </w:tbl>
    <w:p w14:paraId="4E84CD3A" w14:textId="77777777" w:rsidR="00460378" w:rsidRDefault="00460378">
      <w:pPr>
        <w:rPr>
          <w:rFonts w:ascii="AU Passata" w:hAnsi="AU Passata"/>
        </w:rPr>
      </w:pPr>
    </w:p>
    <w:p w14:paraId="74DB0B4F" w14:textId="2C7033E9" w:rsidR="00B26E2C" w:rsidRDefault="00B26E2C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51DAD597" w14:textId="309F931A" w:rsidR="00F73871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Køling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2"/>
        <w:gridCol w:w="996"/>
        <w:gridCol w:w="502"/>
        <w:gridCol w:w="522"/>
        <w:gridCol w:w="523"/>
        <w:gridCol w:w="853"/>
        <w:gridCol w:w="720"/>
        <w:gridCol w:w="545"/>
        <w:gridCol w:w="519"/>
        <w:gridCol w:w="598"/>
      </w:tblGrid>
      <w:tr w:rsidR="007812BD" w:rsidRPr="00921FBA" w14:paraId="39E1D2CB" w14:textId="77777777" w:rsidTr="007812BD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E4DA8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271CD8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5E6FE" w14:textId="536FDFD6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ins w:id="14" w:author="Anders Peter S. Adamsen" w:date="2024-11-18T15:47:00Z" w16du:dateUtc="2024-11-18T14:47:00Z">
              <w:r w:rsidR="00247D5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15" w:author="Anders Peter S. Adamsen" w:date="2024-11-18T15:47:00Z" w16du:dateUtc="2024-11-18T14:47:00Z">
              <w:r w:rsidDel="00247D5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B8A9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1FA1C24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66FA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2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59E4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4D58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226001B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82FB93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C669C" w:rsidRPr="00921FBA" w14:paraId="20BEC0DF" w14:textId="77777777" w:rsidTr="007812BD">
        <w:trPr>
          <w:trHeight w:val="300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07EBA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A7C4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DF64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CBBE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1982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63CE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9C0B2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4430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BA95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BA9D1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BC669C" w:rsidRPr="00921FBA" w14:paraId="50158F84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79763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37898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3F4B5" w14:textId="230B9060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E6746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F967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C8E2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735A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32C2C" w14:textId="7805C749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29DA2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95F6E3" w14:textId="2D183232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D54A7" w14:textId="786246DD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</w:p>
        </w:tc>
      </w:tr>
      <w:tr w:rsidR="00AD186E" w:rsidRPr="00921FBA" w14:paraId="2989502B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F96BD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6BE0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6006B" w14:textId="33E3E021" w:rsidR="00271CD8" w:rsidRPr="00921FBA" w:rsidRDefault="00DB24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AE0D5" w14:textId="6BD5E6A8" w:rsidR="00271CD8" w:rsidRPr="00921FBA" w:rsidRDefault="00DB24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05505" w14:textId="75C06B44" w:rsidR="00271CD8" w:rsidRPr="00921FBA" w:rsidRDefault="00DB24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9494" w14:textId="383172AC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B24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2E3F4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2000F3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1470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F1F87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380302AA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53819" w14:textId="560DE0C8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6" w:author="Anders Peter S. Adamsen" w:date="2024-11-18T15:45:00Z" w16du:dateUtc="2024-11-18T14:45:00Z">
              <w:r w:rsidR="006C43F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D5CC9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63E22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5A5546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63DB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FB574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0DE12" w14:textId="42CB0270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641BE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2BB5" w14:textId="1FAE8C1F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8CA0D7" w14:textId="0965B533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9,8</w:t>
            </w:r>
          </w:p>
        </w:tc>
      </w:tr>
      <w:tr w:rsidR="00AD186E" w:rsidRPr="00921FBA" w14:paraId="1BF01910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8A1430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56CD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9561" w14:textId="1EB4EF96" w:rsidR="00271CD8" w:rsidRPr="00921FBA" w:rsidRDefault="006472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5996F" w14:textId="45B77D90" w:rsidR="00271CD8" w:rsidRPr="00921FBA" w:rsidRDefault="006472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C0015" w14:textId="4878F388" w:rsidR="00271CD8" w:rsidRPr="00921FBA" w:rsidRDefault="006472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BE76B" w14:textId="30AEFB85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03065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9B9C8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58FEB0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FA402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3988D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0BEAAE4A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E4B5C" w14:textId="2C85A166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7" w:author="Anders Peter S. Adamsen" w:date="2024-11-18T15:45:00Z" w16du:dateUtc="2024-11-18T14:45:00Z">
              <w:r w:rsidR="006C43F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DEC61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82048D" w14:textId="086BB74E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B70A5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F581B9" w14:textId="52CD1174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 w:rsidR="0039683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E4A48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F48F38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70068" w14:textId="001B45C8" w:rsidR="00271CD8" w:rsidRPr="00921FBA" w:rsidRDefault="00767A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75DF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BADF6" w14:textId="20254ED7" w:rsidR="00271CD8" w:rsidRPr="00921FBA" w:rsidRDefault="008A4B4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D6DD0" w14:textId="322FCF17" w:rsidR="00271CD8" w:rsidRPr="00921FBA" w:rsidRDefault="008A4B4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</w:tr>
      <w:tr w:rsidR="00AD186E" w:rsidRPr="00921FBA" w14:paraId="15AFB365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D0BAC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25A79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A3698" w14:textId="0F0280B3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D6C03" w14:textId="47469C69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95A699" w14:textId="4CDD5C55" w:rsidR="00271CD8" w:rsidRPr="00921FBA" w:rsidRDefault="000306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2530E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29299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EA84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AD4E7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6A0B2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4DDDD147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1DE4B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9AA5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4926FE" w14:textId="2D925490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6B6A7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9D87C" w14:textId="79F22FE3" w:rsidR="00271CD8" w:rsidRPr="00921FBA" w:rsidRDefault="006B6A7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2CA6B" w14:textId="2DC71A7F" w:rsidR="00271CD8" w:rsidRPr="00921FBA" w:rsidRDefault="00747A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3C154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093DA8" w14:textId="748752C3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F147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119AD5" w14:textId="7293920D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DC9A6" w14:textId="20D2D884" w:rsidR="00271CD8" w:rsidRPr="00921FBA" w:rsidRDefault="00BF23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8,8</w:t>
            </w:r>
          </w:p>
        </w:tc>
      </w:tr>
      <w:tr w:rsidR="00AD186E" w:rsidRPr="00921FBA" w14:paraId="4409E181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B260D1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90B7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9B064" w14:textId="5B5D01ED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0D634" w14:textId="6B68902D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655B2" w14:textId="03AC2376" w:rsidR="00271CD8" w:rsidRPr="00921FBA" w:rsidRDefault="006767D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2481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527B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1BDF8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1C42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EF367C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51CBAE76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CDD04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7C36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F06EA2" w14:textId="065673A2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747A1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10E60" w14:textId="5DB7CB1E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88283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14453" w14:textId="4350EA2E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 w:rsidR="0088283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720F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92E8E" w14:textId="381348AB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BAA3F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EF042" w14:textId="179BFBF3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3BE64" w14:textId="52CB0F60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</w:tr>
      <w:tr w:rsidR="00AD186E" w:rsidRPr="00921FBA" w14:paraId="2577E309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0BE2F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BCD85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404C0" w14:textId="18D9373F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72BB7" w14:textId="127B2BE4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4EFE2" w14:textId="7F5D4786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39A3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C076D8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BF2CB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E23AB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6B53B9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786A702B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D8972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E7E3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D7087" w14:textId="71AE5535" w:rsidR="00271CD8" w:rsidRPr="00921FBA" w:rsidRDefault="0088283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2ECBE" w14:textId="739B6E03" w:rsidR="00271CD8" w:rsidRPr="00921FBA" w:rsidRDefault="0088283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11F0C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0EA1A" w14:textId="2DA9DF34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DA372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199A7" w14:textId="2A58E170" w:rsidR="00271CD8" w:rsidRPr="00921FBA" w:rsidRDefault="003F70B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0439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E6407" w14:textId="79C0009C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04EC3" w14:textId="70A3D353" w:rsidR="00271CD8" w:rsidRPr="00921FBA" w:rsidRDefault="00BB6A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</w:tr>
      <w:tr w:rsidR="00AD186E" w:rsidRPr="00921FBA" w14:paraId="51565B2D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E1FF4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C90B6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84B05" w14:textId="2AACF509" w:rsidR="00271CD8" w:rsidRPr="00921FBA" w:rsidRDefault="006F0D9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2BB6E" w14:textId="13D50E9D" w:rsidR="00271CD8" w:rsidRPr="00921FBA" w:rsidRDefault="006F0D9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D6924" w14:textId="17001818" w:rsidR="00271CD8" w:rsidRPr="00921FBA" w:rsidRDefault="006F0D9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75F6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487CE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AADF2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FFB07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BDF46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16C74160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F4BF4F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5C4477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B725B" w14:textId="707910FF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04583D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1EE0D5" w14:textId="32FA6246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04583D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A401B4" w14:textId="650258F9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E6746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2245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80DAB" w14:textId="4FCFEDD2" w:rsidR="00271CD8" w:rsidRPr="00921FBA" w:rsidRDefault="00F665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513594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17484" w14:textId="11FF9966" w:rsidR="00271CD8" w:rsidRPr="00921FBA" w:rsidRDefault="0028047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FA845" w14:textId="029F783B" w:rsidR="00271CD8" w:rsidRPr="00921FBA" w:rsidRDefault="0028047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5,3</w:t>
            </w:r>
          </w:p>
        </w:tc>
      </w:tr>
      <w:tr w:rsidR="00AD186E" w:rsidRPr="00921FBA" w14:paraId="702AAE64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3CACD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80CE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34865" w14:textId="2E3B2623" w:rsidR="00271CD8" w:rsidRPr="00921FBA" w:rsidRDefault="004A314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CFBC6" w14:textId="292EEC0F" w:rsidR="00271CD8" w:rsidRPr="00921FBA" w:rsidRDefault="004A314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38D6F" w14:textId="6FBC675A" w:rsidR="00271CD8" w:rsidRPr="00921FBA" w:rsidRDefault="008739C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59F22" w14:textId="0BE3CEB0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8739C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6C3F4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6830FF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C79D0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9C580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2067080F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12BF0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F688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A1B25" w14:textId="75B0C799" w:rsidR="00271CD8" w:rsidRPr="00921FBA" w:rsidRDefault="00154F6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0504F" w14:textId="2F4E5214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154F6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59AE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540BA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F0F61C" w14:textId="4F73F9EF" w:rsidR="00271CD8" w:rsidRPr="00921FBA" w:rsidRDefault="00F665C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1E8881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7B220" w14:textId="28F75D64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2959CD" w14:textId="377596CF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</w:tr>
      <w:tr w:rsidR="00AD186E" w:rsidRPr="00921FBA" w14:paraId="223591C4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CE138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FCE9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B28C5" w14:textId="08C0E9B4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F7FB43" w14:textId="2B0754EC" w:rsidR="00271CD8" w:rsidRPr="00921FBA" w:rsidRDefault="00AD186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F102F" w14:textId="0B600EA3" w:rsidR="00271CD8" w:rsidRPr="00921FBA" w:rsidRDefault="007812B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CA28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5065D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20376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5BB25E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6743A" w14:textId="77777777" w:rsidR="00271CD8" w:rsidRPr="00921FBA" w:rsidRDefault="00271CD8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C669C" w:rsidRPr="00921FBA" w14:paraId="2CA58152" w14:textId="77777777" w:rsidTr="007812BD">
        <w:trPr>
          <w:trHeight w:val="300"/>
        </w:trPr>
        <w:tc>
          <w:tcPr>
            <w:tcW w:w="3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CE29" w14:textId="77777777" w:rsidR="00271CD8" w:rsidRPr="001F262B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CAE72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D240E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D025B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D02BA8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7BAA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F69DB" w14:textId="68FE1307" w:rsidR="00271CD8" w:rsidRPr="00921FBA" w:rsidRDefault="002B0E7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CFFAD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97946" w14:textId="4366DC05" w:rsidR="00271CD8" w:rsidRPr="001F262B" w:rsidRDefault="00BC669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DE3BB6" w14:textId="3B985C2A" w:rsidR="00271CD8" w:rsidRPr="001F262B" w:rsidRDefault="00BC669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50,6</w:t>
            </w:r>
          </w:p>
        </w:tc>
      </w:tr>
      <w:tr w:rsidR="00AD186E" w:rsidRPr="00921FBA" w14:paraId="513075E8" w14:textId="77777777" w:rsidTr="007812BD">
        <w:trPr>
          <w:trHeight w:val="300"/>
        </w:trPr>
        <w:tc>
          <w:tcPr>
            <w:tcW w:w="32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EF636" w14:textId="77777777" w:rsidR="00271CD8" w:rsidRPr="00921FBA" w:rsidRDefault="00271CD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186423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6697C" w14:textId="45455011" w:rsidR="00271CD8" w:rsidRPr="00921FBA" w:rsidRDefault="00666B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97A8F" w14:textId="782E4561" w:rsidR="00271CD8" w:rsidRPr="00921FBA" w:rsidRDefault="00666B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FA8DA" w14:textId="0806B1F4" w:rsidR="00271CD8" w:rsidRPr="00921FBA" w:rsidRDefault="002B0E7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D7210" w14:textId="77777777" w:rsidR="00271CD8" w:rsidRPr="00921FBA" w:rsidRDefault="00271CD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D927F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A054D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DA3BDB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71513" w14:textId="77777777" w:rsidR="00271CD8" w:rsidRPr="00921FBA" w:rsidRDefault="00271CD8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3373CDB" w14:textId="6B4746AA" w:rsidR="003D03A3" w:rsidRDefault="003D03A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496A9A0F" w14:textId="05F42B8C" w:rsidR="00F73871" w:rsidRDefault="00F73871">
      <w:pPr>
        <w:rPr>
          <w:rFonts w:ascii="AU Passata" w:hAnsi="AU Passata"/>
        </w:rPr>
      </w:pPr>
      <w:commentRangeStart w:id="18"/>
      <w:r w:rsidRPr="009701D7">
        <w:rPr>
          <w:rFonts w:ascii="AU Passata" w:hAnsi="AU Passata"/>
        </w:rPr>
        <w:lastRenderedPageBreak/>
        <w:t>Lavdosis forsuring</w:t>
      </w:r>
      <w:commentRangeEnd w:id="18"/>
      <w:r w:rsidR="006E0FD8">
        <w:rPr>
          <w:rStyle w:val="CommentReference"/>
        </w:rPr>
        <w:commentReference w:id="18"/>
      </w:r>
    </w:p>
    <w:p w14:paraId="76571059" w14:textId="77777777" w:rsidR="003C5049" w:rsidRPr="009701D7" w:rsidRDefault="003C5049">
      <w:pPr>
        <w:rPr>
          <w:rFonts w:ascii="AU Passata" w:hAnsi="AU Passata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847"/>
        <w:gridCol w:w="463"/>
        <w:gridCol w:w="543"/>
        <w:gridCol w:w="458"/>
        <w:gridCol w:w="723"/>
        <w:gridCol w:w="469"/>
        <w:gridCol w:w="618"/>
        <w:gridCol w:w="586"/>
        <w:gridCol w:w="621"/>
      </w:tblGrid>
      <w:tr w:rsidR="00087D05" w:rsidRPr="00F73871" w14:paraId="4D376220" w14:textId="77777777" w:rsidTr="00ED428C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1766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9" w:name="_Hlk160454104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7311D" w14:textId="659DBF12" w:rsidR="00F73871" w:rsidRPr="00F73871" w:rsidRDefault="00ED428C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Tek. </w:t>
            </w:r>
            <w:ins w:id="20" w:author="Anders Peter S. Adamsen" w:date="2024-11-18T15:47:00Z" w16du:dateUtc="2024-11-18T14:47:00Z">
              <w:r w:rsidR="002634B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21" w:author="Anders Peter S. Adamsen" w:date="2024-11-18T15:47:00Z" w16du:dateUtc="2024-11-18T14:47:00Z">
              <w:r w:rsidDel="002634B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="00F73871"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4297B" w14:textId="6A134C4E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17F84EF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945C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5943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2F38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F85E9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F69E9B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69E7C08F" w14:textId="77777777" w:rsidTr="00ED428C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C474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67C7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140F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060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47E3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B487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6FAEE" w14:textId="3BDBED3F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ED428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55B3F" w14:textId="023C0C09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A511B" w14:textId="46EBA5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6751E" w14:textId="5A7B4AA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3030C1" w:rsidRPr="00F73871" w14:paraId="753CC865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324C9" w14:textId="77777777" w:rsidR="003030C1" w:rsidRPr="00F73871" w:rsidRDefault="003030C1" w:rsidP="003030C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71B79" w14:textId="21EB5E7E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25AC87" w14:textId="0642C086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87A07" w14:textId="49E07D24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4E4737" w14:textId="442DAB37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0EFFAC" w14:textId="270E2E5B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3122D" w14:textId="7DE5250D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CEDA9" w14:textId="5ACB6B6B" w:rsidR="003030C1" w:rsidRPr="00F73871" w:rsidRDefault="003030C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8657C5" w14:textId="4C322A3F" w:rsidR="003030C1" w:rsidRPr="00F73871" w:rsidRDefault="00A8758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40,2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E1DF34" w14:textId="72B9465B" w:rsidR="003030C1" w:rsidRPr="00F73871" w:rsidRDefault="00A87581" w:rsidP="003030C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293</w:t>
            </w:r>
          </w:p>
        </w:tc>
      </w:tr>
      <w:tr w:rsidR="00ED428C" w:rsidRPr="00F73871" w14:paraId="443F8698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0CA4C" w14:textId="319B572B" w:rsidR="00ED428C" w:rsidRPr="00F73871" w:rsidRDefault="00ED428C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D85F9" w14:textId="7D80CF44" w:rsidR="00ED428C" w:rsidRPr="00F73871" w:rsidRDefault="00ED428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C97C6C" w14:textId="2CD3EDAC" w:rsidR="00ED428C" w:rsidRPr="00F73871" w:rsidRDefault="0080358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B70257" w14:textId="31622D3D" w:rsidR="00ED428C" w:rsidRPr="00F73871" w:rsidRDefault="00504DB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E1ABE8" w14:textId="67078F24" w:rsidR="00ED428C" w:rsidRPr="00F73871" w:rsidRDefault="00504DB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8CB71F" w14:textId="7D1ADB11" w:rsidR="00ED428C" w:rsidRPr="00F73871" w:rsidRDefault="00504DB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A2A48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D61D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66D4BB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FBB445" w14:textId="77777777" w:rsidR="00ED428C" w:rsidRPr="00F73871" w:rsidRDefault="00ED428C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D428C" w:rsidRPr="00F73871" w14:paraId="4B6AA54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1B52A7" w14:textId="77777777" w:rsidR="00ED428C" w:rsidRPr="00F73871" w:rsidRDefault="00ED428C" w:rsidP="00ED428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EBDEA" w14:textId="0D07C1EF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088D66" w14:textId="61E982E7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2588A0" w14:textId="208D01FE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F744A8" w14:textId="09BADF7F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11B566" w14:textId="5CD39FE9" w:rsidR="00ED428C" w:rsidRPr="00F73871" w:rsidRDefault="00CF30E8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8F820" w14:textId="08AF8FAA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3B6F2" w14:textId="5227263A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8E3B27" w14:textId="1972FA55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802DD2" w14:textId="69B749CA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156</w:t>
            </w:r>
          </w:p>
        </w:tc>
      </w:tr>
      <w:tr w:rsidR="00ED428C" w:rsidRPr="00F73871" w14:paraId="6B9FF535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3ACBF" w14:textId="7A5E9024" w:rsidR="00ED428C" w:rsidRPr="00F73871" w:rsidRDefault="00ED428C" w:rsidP="00ED428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70351" w14:textId="2356D379" w:rsidR="00ED428C" w:rsidRPr="00F73871" w:rsidRDefault="00ED428C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6EB6E" w14:textId="77A4AE7A" w:rsidR="00ED428C" w:rsidRPr="00F73871" w:rsidRDefault="0080358B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E2ACDC" w14:textId="2A3BECB2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0E3BDB" w14:textId="53728CD7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1B026B" w14:textId="76992C25" w:rsidR="00ED428C" w:rsidRPr="00F73871" w:rsidRDefault="00A87581" w:rsidP="00ED428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8B61C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7F2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022EC7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98FD6" w14:textId="77777777" w:rsidR="00ED428C" w:rsidRPr="00F73871" w:rsidRDefault="00ED428C" w:rsidP="00ED428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7F9F7E2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EE4BE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A3BD7" w14:textId="1AD67B4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0699D3" w14:textId="7DA28AE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7EABA" w14:textId="5FB8658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04A873" w14:textId="401D197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BF3D8A" w14:textId="376676A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890FA" w14:textId="7FF7DCC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EA959" w14:textId="62DCEBA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3B610" w14:textId="71C8F24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C7208" w14:textId="6BEF482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193</w:t>
            </w:r>
          </w:p>
        </w:tc>
      </w:tr>
      <w:tr w:rsidR="00A87581" w:rsidRPr="00F73871" w14:paraId="56AAEADA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7E268" w14:textId="6AD587FC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7ED5" w14:textId="3FE46D2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8F7D0E" w14:textId="6720BF5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BD6D76" w14:textId="6E58926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1D0681" w14:textId="56F4EBD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F7D5F" w14:textId="2A43C57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C97EA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9288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BB4386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A368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55FFA54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0992A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0D6A6" w14:textId="407C823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37517C" w14:textId="7D73A14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3DB7D8" w14:textId="57FE802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C2C358" w14:textId="59861DF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CCD3B3" w14:textId="0938A4D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2D81" w14:textId="6B1DA94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7F8A" w14:textId="6BF3EA3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418FA0" w14:textId="34C3080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FB356" w14:textId="62EF245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59,3</w:t>
            </w:r>
          </w:p>
        </w:tc>
      </w:tr>
      <w:tr w:rsidR="00A87581" w:rsidRPr="00F73871" w14:paraId="09A01BFE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4C074" w14:textId="76083C99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8014C" w14:textId="376A9D8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26B4AD" w14:textId="1A8C357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E1230" w14:textId="0FEB81C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C7DE6" w14:textId="58DE729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6BED0" w14:textId="6C52B17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31EB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EDEB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33438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B2C0E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6D441472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E9538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F7D27" w14:textId="2D1DD89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12C04" w14:textId="7203A5A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C27030" w14:textId="10F7BB9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56E05E" w14:textId="0AE425F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EA4499" w14:textId="6D91183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6823D" w14:textId="1C00B23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F4422" w14:textId="61C2E83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5D4B9" w14:textId="0FD2C5E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6E872A" w14:textId="12F7650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37,4</w:t>
            </w:r>
          </w:p>
        </w:tc>
      </w:tr>
      <w:tr w:rsidR="00A87581" w:rsidRPr="00F73871" w14:paraId="218E09C4" w14:textId="77777777" w:rsidTr="009B1B4B">
        <w:trPr>
          <w:trHeight w:val="314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923EC" w14:textId="5E0B6400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3F923" w14:textId="752AF8F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699CD8" w14:textId="5BF37D9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B2B7E0" w14:textId="2725744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44E910" w14:textId="62EA95A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DD8BC" w14:textId="40D4F24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0A0E7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99A74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773A7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BD242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1F1FBB45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96B3C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3BE21" w14:textId="1D0A75D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11CFF5" w14:textId="4DCC59C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63A6EB" w14:textId="222898C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07790F" w14:textId="63C0D11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BC1FAB" w14:textId="1D31CC9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7E0A0" w14:textId="2419978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13D8E" w14:textId="04D6537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734BED" w14:textId="11D8C5F2" w:rsidR="00A87581" w:rsidRPr="00F73871" w:rsidRDefault="003C46A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</w:t>
            </w:r>
            <w:r w:rsidR="00794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3486AE" w14:textId="1878C730" w:rsidR="00A87581" w:rsidRPr="00F73871" w:rsidRDefault="00BC241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3C46A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67</w:t>
            </w:r>
          </w:p>
        </w:tc>
      </w:tr>
      <w:tr w:rsidR="00A87581" w:rsidRPr="00F73871" w14:paraId="49F3C016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01BC9" w14:textId="1C0A9BE5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6C011" w14:textId="4F1F20C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D3220C" w14:textId="4408345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DDFFC" w14:textId="44755266" w:rsidR="00A87581" w:rsidRPr="00F73871" w:rsidRDefault="002E2F58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166DD0" w14:textId="657C5C8B" w:rsidR="00A87581" w:rsidRPr="00F73871" w:rsidRDefault="002E2F58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7F7EF0" w14:textId="39D00579" w:rsidR="00A87581" w:rsidRPr="00F73871" w:rsidRDefault="002E2F58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5746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FB4F7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E32E1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42E90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0B2F9168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CEB74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1845B" w14:textId="5FFEF3F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BF47E9" w14:textId="50C9FAA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369FF9" w14:textId="6FA1289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A3BD44" w14:textId="149E04F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0C12E" w14:textId="0D322E5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FD5A2" w14:textId="32B8D30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36C1C" w14:textId="7785387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675A38" w14:textId="3FD86C26" w:rsidR="00A87581" w:rsidRPr="00F73871" w:rsidRDefault="00794753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64,8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FCED7D" w14:textId="610C8FB7" w:rsidR="00A87581" w:rsidRPr="00F73871" w:rsidRDefault="00CE398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221</w:t>
            </w:r>
          </w:p>
        </w:tc>
      </w:tr>
      <w:tr w:rsidR="00A87581" w:rsidRPr="00F73871" w14:paraId="252807F8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9F0B7" w14:textId="325FB0B3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45D38" w14:textId="6646714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3904C8" w14:textId="34ED127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796BE2" w14:textId="11AFFA45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2CA76E" w14:textId="2B4DCDED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1FD0C5" w14:textId="2EB456ED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8FD0B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062F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527581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72976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1FAC7BC4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66F04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DAF96" w14:textId="4D78C58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66041A" w14:textId="77F5A38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B847E4" w14:textId="258FE68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AAC5C7" w14:textId="1C8BE3E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7235DC" w14:textId="3DB3998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93F91" w14:textId="054B578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873F" w14:textId="36692BA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497978" w14:textId="26CB0E23" w:rsidR="00A87581" w:rsidRPr="00F73871" w:rsidRDefault="00794753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71,9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5B48E" w14:textId="25EB48FD" w:rsidR="00A87581" w:rsidRPr="00F73871" w:rsidRDefault="001B6BD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74,7</w:t>
            </w:r>
          </w:p>
        </w:tc>
      </w:tr>
      <w:tr w:rsidR="00A87581" w:rsidRPr="00F73871" w14:paraId="0A4A8679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4BFF5" w14:textId="30D9E62A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4E4DC" w14:textId="4471DB7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9C9101" w14:textId="48E964C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73BF56" w14:textId="0FDF1875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801644" w14:textId="51991440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E3083D" w14:textId="57507098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00EB0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0399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AE7D3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07AB7B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42BE788C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57BF0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097EE" w14:textId="0C2E017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154F6" w14:textId="73932D6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F5307D" w14:textId="7041117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52246C" w14:textId="0B49099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4C0433" w14:textId="3183E90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756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9DE82" w14:textId="53C6C1C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A1418" w14:textId="0B04B77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11A1BB" w14:textId="6B323B4E" w:rsidR="00A87581" w:rsidRPr="00F73871" w:rsidRDefault="00794753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64193" w14:textId="1736AD33" w:rsidR="00A87581" w:rsidRPr="00F73871" w:rsidRDefault="00CE398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136</w:t>
            </w:r>
          </w:p>
        </w:tc>
      </w:tr>
      <w:tr w:rsidR="00A87581" w:rsidRPr="00F73871" w14:paraId="034B03CD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6C07" w14:textId="6C1D0872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401DE" w14:textId="2453471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F85366" w14:textId="2EC7763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A46147" w14:textId="1551582D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347F97" w14:textId="349782A6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0F906E" w14:textId="2AD9BDA2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4C9B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CD3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DDBA36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3D78A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64492946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D947B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617B1" w14:textId="7C76AE5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17A628" w14:textId="4C92D67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4E49F5" w14:textId="3839AB9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783EE7" w14:textId="17792B2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120A58" w14:textId="1E78785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B780" w14:textId="1EF7AA78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361C5" w14:textId="1E5377B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0AAC36" w14:textId="00D9947A" w:rsidR="00A87581" w:rsidRPr="00F73871" w:rsidRDefault="00000F1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52,5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7D9850" w14:textId="6D7D5F06" w:rsidR="00A87581" w:rsidRPr="00F73871" w:rsidRDefault="00CE398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51,2</w:t>
            </w:r>
          </w:p>
        </w:tc>
      </w:tr>
      <w:tr w:rsidR="00A87581" w:rsidRPr="00F73871" w14:paraId="0149053C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15811" w14:textId="126948DD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C64C2" w14:textId="5E52DFA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92457D" w14:textId="169F8F1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808C2C" w14:textId="2CA2D21D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8E63EE" w14:textId="2252E3E8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9C6352" w14:textId="1EEB5171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B3407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7D852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28B3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3BD7C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542BEF3A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A7156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AE654" w14:textId="035CEA7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231403" w14:textId="5949966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C3755B" w14:textId="771CD2B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79FBBA" w14:textId="27CDF2F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BAD5FA" w14:textId="258ABA0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756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FB5A1" w14:textId="616CEEC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7CB36" w14:textId="2B10786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9BBBC5" w14:textId="33EDD39B" w:rsidR="00A87581" w:rsidRPr="00F73871" w:rsidRDefault="00000F1A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46,8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F56A5" w14:textId="0FB24381" w:rsidR="00A87581" w:rsidRPr="00F73871" w:rsidRDefault="0051105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9,0</w:t>
            </w:r>
          </w:p>
        </w:tc>
      </w:tr>
      <w:tr w:rsidR="00A87581" w:rsidRPr="00F73871" w14:paraId="78B6EB2A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56481" w14:textId="1EAA9D82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D79EF" w14:textId="71EA1E7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EBB432" w14:textId="4B6D5F3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6CAB13" w14:textId="758E1C84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EBA142" w14:textId="25D45914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966B5F" w14:textId="666A347B" w:rsidR="00A87581" w:rsidRPr="00F73871" w:rsidRDefault="00207CC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1E1D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2F0F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C4171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B7A162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6A6067FE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89DCD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A788B" w14:textId="4DC74A0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6F59BF" w14:textId="254E5B4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2A191" w14:textId="4A115F2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8D25D2" w14:textId="177D491F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F0C393" w14:textId="3C6AE2D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BD9E2" w14:textId="553F44C9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29A22" w14:textId="773EC19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FB476" w14:textId="49AD1499" w:rsidR="00A87581" w:rsidRPr="00F73871" w:rsidRDefault="00F132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AEFDB" w14:textId="2C970982" w:rsidR="00A87581" w:rsidRPr="00F73871" w:rsidRDefault="0051105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</w:tr>
      <w:tr w:rsidR="00A87581" w:rsidRPr="00F73871" w14:paraId="1E4D3EF8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26766" w14:textId="2BB01F39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56BA7" w14:textId="72235925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BFB6F7" w14:textId="2FC71A0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DAFEA5" w14:textId="05479BD2" w:rsidR="00A87581" w:rsidRPr="00F73871" w:rsidRDefault="00324D2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7BC68" w14:textId="4C845789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B3D207" w14:textId="69BECCB4" w:rsidR="00A87581" w:rsidRPr="00F73871" w:rsidRDefault="00207CC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D0DE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BACC4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F9E1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1A03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40CBECF3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57EC5" w14:textId="77777777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D1AC3" w14:textId="19F4DE3E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48AAD2" w14:textId="24083882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CDF70F" w14:textId="6A6CA5E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8BB9D6" w14:textId="65258531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653A34" w14:textId="6B738B1B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6D993" w14:textId="277A1734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59978" w14:textId="11D8E2F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5D6BDC" w14:textId="371B2419" w:rsidR="00A87581" w:rsidRPr="00F73871" w:rsidRDefault="00F132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39,1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FF938A" w14:textId="63313776" w:rsidR="00A87581" w:rsidRPr="00F73871" w:rsidRDefault="0051105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20,7</w:t>
            </w:r>
          </w:p>
        </w:tc>
      </w:tr>
      <w:tr w:rsidR="00A87581" w:rsidRPr="00F73871" w14:paraId="5484F4C6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DFB9E" w14:textId="31307974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AD854" w14:textId="02E8EE87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09F8FD" w14:textId="7819B62D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A1E006" w14:textId="592D569B" w:rsidR="00A87581" w:rsidRPr="00F73871" w:rsidRDefault="00D33890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1BFF0D" w14:textId="6408C851" w:rsidR="00A87581" w:rsidRPr="00F73871" w:rsidRDefault="005011B6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146A64" w14:textId="0ECC6067" w:rsidR="00A87581" w:rsidRPr="00F73871" w:rsidRDefault="00207CC4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61E9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EA7A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DA4B6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8C46CD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7B230427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F22A7" w14:textId="6FC1F416" w:rsidR="00A87581" w:rsidRPr="00DA3723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2886" w14:textId="4B89037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0C7DEF" w14:textId="7B603E6D" w:rsidR="00A87581" w:rsidRPr="00F73871" w:rsidRDefault="009238F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48312F" w14:textId="56D872F5" w:rsidR="00A87581" w:rsidRPr="00F73871" w:rsidRDefault="009238F9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 w:rsidR="00122C6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93BF8D" w14:textId="6912C657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285824" w14:textId="57408006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A47B4" w14:textId="50E8413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8A12" w14:textId="791A1B23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16D1E4" w14:textId="5B45FC07" w:rsidR="00A87581" w:rsidRPr="00DA3723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47,4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7F13AF" w14:textId="2BF27099" w:rsidR="00A87581" w:rsidRPr="00DA3723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739</w:t>
            </w:r>
          </w:p>
        </w:tc>
      </w:tr>
      <w:tr w:rsidR="00A87581" w:rsidRPr="00F73871" w14:paraId="3D50E549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3355F" w14:textId="2FAFF215" w:rsidR="00A87581" w:rsidRPr="00DA3723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331E3" w14:textId="517355C0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9DAA08" w14:textId="70A3E209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90C336" w14:textId="38D50BA9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D9AF9" w14:textId="71914732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4F30AE" w14:textId="308F4390" w:rsidR="00A87581" w:rsidRPr="00F73871" w:rsidRDefault="00CB6F1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B3E2F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D42AE" w14:textId="77777777" w:rsidR="00A87581" w:rsidRPr="00F73871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D3CA20" w14:textId="77777777" w:rsidR="00A87581" w:rsidRPr="00DA3723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E2150" w14:textId="77777777" w:rsidR="00A87581" w:rsidRPr="00DA3723" w:rsidRDefault="00A87581" w:rsidP="00A87581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A87581" w:rsidRPr="00F73871" w14:paraId="7F423359" w14:textId="77777777" w:rsidTr="00ED428C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F8A9" w14:textId="21F3F153" w:rsidR="00A87581" w:rsidRPr="00DA3723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84EC0" w14:textId="5C2E74AA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21F00C" w14:textId="01B132A0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2BD19" w14:textId="2C7C64CB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D3F86" w14:textId="769EC938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1AD08B" w14:textId="1CB909E9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F4EAB" w14:textId="0A965DD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9DEB9" w14:textId="459A8A06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222890" w14:textId="7A8CC5F2" w:rsidR="00A87581" w:rsidRPr="00DA3723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58,1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7AEF7B" w14:textId="4915F302" w:rsidR="00A87581" w:rsidRPr="00DA3723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907</w:t>
            </w:r>
          </w:p>
        </w:tc>
      </w:tr>
      <w:tr w:rsidR="00A87581" w:rsidRPr="00F73871" w14:paraId="0CC1E29D" w14:textId="77777777" w:rsidTr="00ED428C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8CC3A" w14:textId="0BE6D2C5" w:rsidR="00A87581" w:rsidRPr="00F73871" w:rsidRDefault="00A87581" w:rsidP="00A8758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FA051" w14:textId="63C9345C" w:rsidR="00A87581" w:rsidRPr="00F73871" w:rsidRDefault="00A87581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3615B3" w14:textId="0D0FE996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EB3870" w14:textId="70FFFD9A" w:rsidR="00A87581" w:rsidRPr="00F73871" w:rsidRDefault="00122C62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30A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E0F44E" w14:textId="3A408CB5" w:rsidR="00A87581" w:rsidRPr="00F73871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094973" w14:textId="4794E519" w:rsidR="00A87581" w:rsidRPr="00F73871" w:rsidRDefault="00030A0E" w:rsidP="00A8758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396F2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29768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075449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3956C1" w14:textId="77777777" w:rsidR="00A87581" w:rsidRPr="00F73871" w:rsidRDefault="00A87581" w:rsidP="00A8758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19"/>
    </w:tbl>
    <w:p w14:paraId="15E85742" w14:textId="77777777" w:rsidR="00F73871" w:rsidRPr="009701D7" w:rsidRDefault="00F73871">
      <w:pPr>
        <w:rPr>
          <w:rFonts w:ascii="AU Passata" w:hAnsi="AU Passata"/>
        </w:rPr>
      </w:pPr>
    </w:p>
    <w:p w14:paraId="44C2A484" w14:textId="50CC962B" w:rsidR="009D6999" w:rsidRDefault="009D6999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6C82F5C0" w14:textId="75BE5B4D" w:rsidR="00F73871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Bioforgasning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738"/>
        <w:gridCol w:w="461"/>
        <w:gridCol w:w="524"/>
        <w:gridCol w:w="455"/>
        <w:gridCol w:w="723"/>
        <w:gridCol w:w="1083"/>
        <w:gridCol w:w="469"/>
        <w:gridCol w:w="598"/>
        <w:gridCol w:w="712"/>
        <w:gridCol w:w="735"/>
      </w:tblGrid>
      <w:tr w:rsidR="00CB6F11" w:rsidRPr="00F73871" w14:paraId="07BA8107" w14:textId="77777777" w:rsidTr="00CB6F11">
        <w:trPr>
          <w:trHeight w:val="300"/>
        </w:trPr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19EFC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CF7D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D128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0C5D997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4654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FE9C" w14:textId="0F54C5DF" w:rsidR="00CB6F11" w:rsidRPr="00F73871" w:rsidRDefault="00557CF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22" w:author="Frederik Rask Dalby" w:date="2024-11-19T12:43:00Z" w16du:dateUtc="2024-11-19T11:43:00Z">
              <w:r w:rsidRPr="00557CF9">
                <w:rPr>
                  <w:rFonts w:ascii="AU Passata" w:eastAsia="Times New Roman" w:hAnsi="AU Passata" w:cs="Segoe UI"/>
                  <w:kern w:val="0"/>
                  <w:sz w:val="18"/>
                  <w:szCs w:val="18"/>
                  <w:vertAlign w:val="superscript"/>
                  <w:lang w:eastAsia="da-DK"/>
                  <w14:ligatures w14:val="none"/>
                  <w:rPrChange w:id="23" w:author="Frederik Rask Dalby" w:date="2024-11-19T12:43:00Z" w16du:dateUtc="2024-11-19T11:43:00Z">
                    <w:rPr>
                      <w:rFonts w:ascii="AU Passata" w:eastAsia="Times New Roman" w:hAnsi="AU Passata" w:cs="Segoe UI"/>
                      <w:kern w:val="0"/>
                      <w:sz w:val="18"/>
                      <w:szCs w:val="18"/>
                      <w:lang w:eastAsia="da-DK"/>
                      <w14:ligatures w14:val="none"/>
                    </w:rPr>
                  </w:rPrChange>
                </w:rPr>
                <w:t>a</w:t>
              </w:r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commentRangeStart w:id="24"/>
            <w:commentRangeStart w:id="25"/>
            <w:r w:rsidR="00CB6F1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For-træng-ning</w:t>
            </w:r>
            <w:commentRangeEnd w:id="24"/>
            <w:r w:rsidR="00B81232">
              <w:rPr>
                <w:rStyle w:val="CommentReference"/>
              </w:rPr>
              <w:commentReference w:id="24"/>
            </w:r>
            <w:commentRangeEnd w:id="25"/>
            <w:r w:rsidR="003E1276">
              <w:rPr>
                <w:rStyle w:val="CommentReference"/>
              </w:rPr>
              <w:commentReference w:id="25"/>
            </w:r>
          </w:p>
        </w:tc>
        <w:tc>
          <w:tcPr>
            <w:tcW w:w="10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58B2" w14:textId="3A6B23CB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A8C2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E1F150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975654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B6F11" w:rsidRPr="00F73871" w14:paraId="116BE795" w14:textId="77777777" w:rsidTr="00CB6F11">
        <w:trPr>
          <w:trHeight w:val="300"/>
        </w:trPr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49A2D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B5F6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7CEF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B4D1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86AA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F7A1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B9CEC" w14:textId="77777777" w:rsidR="00E742B3" w:rsidRDefault="00453F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kg </w:t>
            </w:r>
          </w:p>
          <w:p w14:paraId="242265F7" w14:textId="1E3D7A5A" w:rsidR="00453F7B" w:rsidRDefault="00453F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CO</w:t>
            </w:r>
            <w:r w:rsidRPr="00453F7B"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</w:t>
            </w:r>
          </w:p>
          <w:p w14:paraId="05419620" w14:textId="67C8F9C2" w:rsidR="00CB6F11" w:rsidRPr="00453F7B" w:rsidRDefault="00453F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ton 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B3812" w14:textId="149DD002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2C61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6E3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55E3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CB6F11" w:rsidRPr="00F73871" w14:paraId="61CCEB1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9FE7D0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D089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8FE77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AFB32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796AE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06607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26B4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F21C0" w14:textId="6A77E021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E93E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6CAD87" w14:textId="5CC81523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del w:id="27" w:author="Frederik Rask Dalby" w:date="2025-01-30T13:37:00Z" w16du:dateUtc="2025-01-30T12:37:00Z">
              <w:r w:rsidDel="004A529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40</w:delText>
              </w:r>
            </w:del>
            <w:ins w:id="28" w:author="Frederik Rask Dalby" w:date="2025-01-30T13:37:00Z" w16du:dateUtc="2025-01-30T12:37:00Z">
              <w:r w:rsidR="004A529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56,</w:t>
              </w:r>
              <w:r w:rsidR="00682128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5</w:t>
              </w:r>
            </w:ins>
            <w:del w:id="29" w:author="Frederik Rask Dalby" w:date="2025-01-30T13:37:00Z" w16du:dateUtc="2025-01-30T12:37:00Z">
              <w:r w:rsidDel="00682128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,2</w:delText>
              </w:r>
            </w:del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49FF1D" w14:textId="1036E7C3" w:rsidR="00CB6F11" w:rsidRPr="00F73871" w:rsidRDefault="00E057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30" w:author="Frederik Rask Dalby" w:date="2025-01-30T13:43:00Z" w16du:dateUtc="2025-01-30T12:43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285</w:t>
              </w:r>
            </w:ins>
            <w:del w:id="31" w:author="Frederik Rask Dalby" w:date="2025-01-30T13:43:00Z" w16du:dateUtc="2025-01-30T12:43:00Z">
              <w:r w:rsidR="00CB6F11" w:rsidDel="00E0577B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293</w:delText>
              </w:r>
            </w:del>
          </w:p>
        </w:tc>
      </w:tr>
      <w:tr w:rsidR="00CB6F11" w:rsidRPr="00F73871" w14:paraId="7F8AA11B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4301F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6C96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B9AB2B" w14:textId="3F5DE57F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86B49" w14:textId="71F11B3E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68A11E" w14:textId="3C887B20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9CE52" w14:textId="58F85B79" w:rsidR="00CB6F11" w:rsidRPr="00F73871" w:rsidRDefault="0085067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D6615" w14:textId="7CB3C7D9" w:rsidR="00CB6F11" w:rsidRPr="00F73871" w:rsidRDefault="0085067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28,5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6CF223" w14:textId="5076D59A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91F417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4E0C37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378F8B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7BBDA931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3924E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079C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ED818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F83B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BC011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83408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08D72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02F98" w14:textId="61D76422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EDA4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8733E" w14:textId="4419435C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del w:id="32" w:author="Frederik Rask Dalby" w:date="2025-01-30T13:37:00Z" w16du:dateUtc="2025-01-30T12:37:00Z">
              <w:r w:rsidDel="00682128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53,8</w:delText>
              </w:r>
            </w:del>
            <w:ins w:id="33" w:author="Frederik Rask Dalby" w:date="2025-01-30T13:37:00Z" w16du:dateUtc="2025-01-30T12:37:00Z">
              <w:r w:rsidR="00682128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74,3</w:t>
              </w:r>
            </w:ins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79D3C3" w14:textId="64EF710C" w:rsidR="00CB6F11" w:rsidRPr="00F73871" w:rsidRDefault="00E057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34" w:author="Frederik Rask Dalby" w:date="2025-01-30T13:43:00Z" w16du:dateUtc="2025-01-30T12:43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148</w:t>
              </w:r>
            </w:ins>
            <w:del w:id="35" w:author="Frederik Rask Dalby" w:date="2025-01-30T13:43:00Z" w16du:dateUtc="2025-01-30T12:43:00Z">
              <w:r w:rsidR="00CB6F11" w:rsidDel="00E0577B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156</w:delText>
              </w:r>
            </w:del>
          </w:p>
        </w:tc>
      </w:tr>
      <w:tr w:rsidR="00CB6F11" w:rsidRPr="00F73871" w14:paraId="764390CD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0B65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FCCB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CC9F21" w14:textId="3A8047E9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01A65C" w14:textId="5DB68A88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7C414" w14:textId="218C17C8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0A16FF" w14:textId="2B5C5CAB" w:rsidR="00CB6F11" w:rsidRPr="00F73871" w:rsidRDefault="007D611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02451" w14:textId="11F2330C" w:rsidR="00CB6F11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11C69" w14:textId="11EF6AC8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BD7EF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A7EC54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2219C6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1C9CE1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16FA71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27F2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255E5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A1725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AC770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F385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B711E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016B4" w14:textId="248ABA4E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73AF5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1B508F" w14:textId="4C11BAFC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del w:id="36" w:author="Frederik Rask Dalby" w:date="2025-01-30T13:37:00Z" w16du:dateUtc="2025-01-30T12:37:00Z">
              <w:r w:rsidDel="00682128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53,8</w:delText>
              </w:r>
            </w:del>
            <w:ins w:id="37" w:author="Frederik Rask Dalby" w:date="2025-01-30T13:37:00Z" w16du:dateUtc="2025-01-30T12:37:00Z">
              <w:r w:rsidR="00682128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74,3</w:t>
              </w:r>
            </w:ins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EE6C9D" w14:textId="463F8219" w:rsidR="00CB6F11" w:rsidRPr="00F73871" w:rsidRDefault="00E0577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38" w:author="Frederik Rask Dalby" w:date="2025-01-30T13:43:00Z" w16du:dateUtc="2025-01-30T12:43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18</w:t>
              </w:r>
            </w:ins>
            <w:ins w:id="39" w:author="Frederik Rask Dalby" w:date="2025-01-30T13:44:00Z" w16du:dateUtc="2025-01-30T12:44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4</w:t>
              </w:r>
            </w:ins>
            <w:del w:id="40" w:author="Frederik Rask Dalby" w:date="2025-01-30T13:44:00Z" w16du:dateUtc="2025-01-30T12:44:00Z">
              <w:r w:rsidR="00CB6F11" w:rsidDel="00E0577B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193</w:delText>
              </w:r>
            </w:del>
          </w:p>
        </w:tc>
      </w:tr>
      <w:tr w:rsidR="007D6114" w:rsidRPr="00F73871" w14:paraId="26D71153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49A15" w14:textId="77777777" w:rsidR="007D6114" w:rsidRPr="00F73871" w:rsidRDefault="007D6114" w:rsidP="007D6114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7DAEA" w14:textId="77777777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62132" w14:textId="2566D81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D43B01" w14:textId="757C76A4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E865E9" w14:textId="42E069B0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9A7F99" w14:textId="3643655F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CE04A" w14:textId="5294BE9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DF643" w14:textId="7C8AF744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D2E79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CB265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4AFBF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8E2DF61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C055F3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E18F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01168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C9D52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02A45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67646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F42CE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8402EF" w14:textId="4A9053E9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16F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20D52" w14:textId="26350383" w:rsidR="00CB6F11" w:rsidRPr="00F73871" w:rsidRDefault="0068212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41" w:author="Frederik Rask Dalby" w:date="2025-01-30T13:37:00Z" w16du:dateUtc="2025-01-30T12:37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74,3</w:t>
              </w:r>
            </w:ins>
            <w:del w:id="42" w:author="Frederik Rask Dalby" w:date="2025-01-30T13:37:00Z" w16du:dateUtc="2025-01-30T12:37:00Z">
              <w:r w:rsidR="00CB6F11" w:rsidDel="00682128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53,8</w:delText>
              </w:r>
            </w:del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86010C" w14:textId="43420821" w:rsidR="00CB6F11" w:rsidRPr="00F73871" w:rsidRDefault="0045371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43" w:author="Frederik Rask Dalby" w:date="2025-01-30T13:44:00Z" w16du:dateUtc="2025-01-30T12:44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56,5</w:t>
              </w:r>
            </w:ins>
            <w:del w:id="44" w:author="Frederik Rask Dalby" w:date="2025-01-30T13:44:00Z" w16du:dateUtc="2025-01-30T12:44:00Z">
              <w:r w:rsidR="00CB6F11" w:rsidDel="00E0577B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59,3</w:delText>
              </w:r>
            </w:del>
          </w:p>
        </w:tc>
      </w:tr>
      <w:tr w:rsidR="007D6114" w:rsidRPr="00F73871" w14:paraId="77148D11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08B04" w14:textId="77777777" w:rsidR="007D6114" w:rsidRPr="00F73871" w:rsidRDefault="007D6114" w:rsidP="007D6114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01FF2E" w14:textId="77777777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762AD" w14:textId="407540B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814DF3" w14:textId="6D404009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9871F1" w14:textId="54E582C5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57FE65" w14:textId="03D68FD2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47ED3" w14:textId="59580D01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C59" w14:textId="1FA4AF44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8BC23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66156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30D2D3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2207AD3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4A9A7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D5BD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D8F75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965D5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88839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2C0FC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2ECE4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6A87A" w14:textId="6E904319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A1FF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94A27" w14:textId="30E683C1" w:rsidR="00CB6F11" w:rsidRPr="00F73871" w:rsidRDefault="0068212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45" w:author="Frederik Rask Dalby" w:date="2025-01-30T13:37:00Z" w16du:dateUtc="2025-01-30T12:37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74,3</w:t>
              </w:r>
            </w:ins>
            <w:del w:id="46" w:author="Frederik Rask Dalby" w:date="2025-01-30T13:37:00Z" w16du:dateUtc="2025-01-30T12:37:00Z">
              <w:r w:rsidR="00CB6F11" w:rsidDel="00682128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53,8</w:delText>
              </w:r>
            </w:del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EEAAEF" w14:textId="2011CBE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del w:id="47" w:author="Frederik Rask Dalby" w:date="2025-01-30T13:44:00Z" w16du:dateUtc="2025-01-30T12:44:00Z">
              <w:r w:rsidDel="00453716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37,4</w:delText>
              </w:r>
            </w:del>
            <w:ins w:id="48" w:author="Frederik Rask Dalby" w:date="2025-01-30T13:44:00Z" w16du:dateUtc="2025-01-30T12:44:00Z">
              <w:r w:rsidR="00453716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35,6</w:t>
              </w:r>
            </w:ins>
          </w:p>
        </w:tc>
      </w:tr>
      <w:tr w:rsidR="007D6114" w:rsidRPr="00F73871" w14:paraId="767A7D9F" w14:textId="77777777" w:rsidTr="00CB6F11">
        <w:trPr>
          <w:trHeight w:val="314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14CEFD" w14:textId="77777777" w:rsidR="007D6114" w:rsidRPr="00F73871" w:rsidRDefault="007D6114" w:rsidP="007D6114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58DB0" w14:textId="77777777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29613F" w14:textId="64D77354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846C3B" w14:textId="38704392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38CBB4" w14:textId="45DCFAA6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EBA20A" w14:textId="49889E80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A17BB" w14:textId="1935796E" w:rsidR="007D6114" w:rsidRPr="00F73871" w:rsidRDefault="007D611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437F7" w14:textId="31B40C56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D3F2DE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191D52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869121" w14:textId="77777777" w:rsidR="007D6114" w:rsidRPr="00F73871" w:rsidRDefault="007D6114" w:rsidP="007D6114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91CCA41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322669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8687B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CD047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30EB2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BADBB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ACD9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B1734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D43B1" w14:textId="1548B9DE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1A952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D7AC77" w14:textId="273EBFED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del w:id="49" w:author="Frederik Rask Dalby" w:date="2025-01-30T13:41:00Z" w16du:dateUtc="2025-01-30T12:41:00Z">
              <w:r w:rsidDel="0016011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59,6</w:delText>
              </w:r>
            </w:del>
            <w:ins w:id="50" w:author="Frederik Rask Dalby" w:date="2025-01-30T13:41:00Z" w16du:dateUtc="2025-01-30T12:41:00Z">
              <w:r w:rsidR="00160114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84,2</w:t>
              </w:r>
            </w:ins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0021C7" w14:textId="0EA3E566" w:rsidR="00CB6F11" w:rsidRPr="00F73871" w:rsidRDefault="00F4319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51" w:author="Frederik Rask Dalby" w:date="2025-01-30T13:44:00Z" w16du:dateUtc="2025-01-30T12:44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302</w:t>
              </w:r>
            </w:ins>
            <w:del w:id="52" w:author="Frederik Rask Dalby" w:date="2025-01-30T13:44:00Z" w16du:dateUtc="2025-01-30T12:44:00Z">
              <w:r w:rsidR="00CB6F11" w:rsidDel="00453716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267</w:delText>
              </w:r>
            </w:del>
          </w:p>
        </w:tc>
      </w:tr>
      <w:tr w:rsidR="00CB6F11" w:rsidRPr="00F73871" w14:paraId="190604C8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7D5F0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7261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EDFCC8" w14:textId="4B5CFB3D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073AC0" w14:textId="1D30001A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65DD7E" w14:textId="2C998C38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EF33D2" w14:textId="3A3DF194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5FA23" w14:textId="5543EA39" w:rsidR="00CB6F11" w:rsidRPr="00F73871" w:rsidRDefault="00437541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22,8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A3BB4F" w14:textId="7D278E96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558C23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EDC44D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90908B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77B90A4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F22FCB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04EF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8354B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5E6A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7E0C9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B54BE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15E40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EABEC" w14:textId="3876FB50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65B1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608F51" w14:textId="75E36B35" w:rsidR="00CB6F11" w:rsidRPr="00F73871" w:rsidRDefault="00B86E2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53" w:author="Frederik Rask Dalby" w:date="2025-01-30T13:41:00Z" w16du:dateUtc="2025-01-30T12:41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92,2</w:t>
              </w:r>
            </w:ins>
            <w:del w:id="54" w:author="Frederik Rask Dalby" w:date="2025-01-30T13:41:00Z" w16du:dateUtc="2025-01-30T12:41:00Z">
              <w:r w:rsidR="00CB6F11" w:rsidDel="00B86E2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64,8</w:delText>
              </w:r>
            </w:del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66DEBB" w14:textId="401DD17A" w:rsidR="00CB6F11" w:rsidRPr="00F73871" w:rsidRDefault="00F4319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55" w:author="Frederik Rask Dalby" w:date="2025-01-30T13:44:00Z" w16du:dateUtc="2025-01-30T12:44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252</w:t>
              </w:r>
            </w:ins>
            <w:del w:id="56" w:author="Frederik Rask Dalby" w:date="2025-01-30T13:44:00Z" w16du:dateUtc="2025-01-30T12:44:00Z">
              <w:r w:rsidR="00CB6F11" w:rsidDel="00F43190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221</w:delText>
              </w:r>
            </w:del>
          </w:p>
        </w:tc>
      </w:tr>
      <w:tr w:rsidR="00CB6F11" w:rsidRPr="00F73871" w14:paraId="0811C9FA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89BDA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FBD7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84F5DE" w14:textId="3E796DF8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92BD9" w14:textId="69552053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41ABF" w14:textId="1ADAC43B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2CEFA" w14:textId="01AF2D3C" w:rsidR="00CB6F11" w:rsidRPr="00F73871" w:rsidRDefault="0043754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D5D39" w14:textId="57A3097E" w:rsidR="00CB6F11" w:rsidRPr="00F73871" w:rsidRDefault="00437541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24,3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B3280" w14:textId="5287EB5E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1EA3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5D074B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ED84F0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146D9976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7E26AE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EB72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E53A1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380C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9FC06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A45FF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C4E3B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37ECB" w14:textId="5C74D58A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424B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A03FD7" w14:textId="4E121E2D" w:rsidR="00CB6F11" w:rsidRPr="00F73871" w:rsidRDefault="00B86E2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57" w:author="Frederik Rask Dalby" w:date="2025-01-30T13:41:00Z" w16du:dateUtc="2025-01-30T12:41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102</w:t>
              </w:r>
            </w:ins>
            <w:del w:id="58" w:author="Frederik Rask Dalby" w:date="2025-01-30T13:41:00Z" w16du:dateUtc="2025-01-30T12:41:00Z">
              <w:r w:rsidR="00CB6F11" w:rsidDel="00B86E2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71,9</w:delText>
              </w:r>
            </w:del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BDF504" w14:textId="4862470F" w:rsidR="00CB6F11" w:rsidRPr="00F73871" w:rsidRDefault="00F4319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59" w:author="Frederik Rask Dalby" w:date="2025-01-30T13:45:00Z" w16du:dateUtc="2025-01-30T12:45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84,4</w:t>
              </w:r>
            </w:ins>
            <w:del w:id="60" w:author="Frederik Rask Dalby" w:date="2025-01-30T13:44:00Z" w16du:dateUtc="2025-01-30T12:44:00Z">
              <w:r w:rsidR="00CB6F11" w:rsidDel="00F43190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74,7</w:delText>
              </w:r>
            </w:del>
          </w:p>
        </w:tc>
      </w:tr>
      <w:tr w:rsidR="00CB6F11" w:rsidRPr="00F73871" w14:paraId="2C370D3E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4F2C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2648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77DA4" w14:textId="7864EFC0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BB3F3" w14:textId="683AE023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33540A" w14:textId="010A446C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2BABA5" w14:textId="78F42528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55A71" w14:textId="4C2479C4" w:rsidR="00CB6F11" w:rsidRPr="00F73871" w:rsidRDefault="007616FB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26,0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4B2A1" w14:textId="4847BDB3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5B496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DC021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10591A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5CCE6D2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3DDD0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149A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547F3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217A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717ED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1BC19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184BF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DF9733" w14:textId="2D0FC022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8605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5490CB" w14:textId="1F4E8028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del w:id="61" w:author="Frederik Rask Dalby" w:date="2025-01-30T13:41:00Z" w16du:dateUtc="2025-01-30T12:41:00Z">
              <w:r w:rsidDel="0042248B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52,0</w:delText>
              </w:r>
            </w:del>
            <w:ins w:id="62" w:author="Frederik Rask Dalby" w:date="2025-01-30T13:41:00Z" w16du:dateUtc="2025-01-30T12:41:00Z">
              <w:r w:rsidR="0042248B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76,2</w:t>
              </w:r>
            </w:ins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439597" w14:textId="19FDDF23" w:rsidR="00CB6F11" w:rsidRPr="00F73871" w:rsidRDefault="009A093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63" w:author="Frederik Rask Dalby" w:date="2025-01-30T13:45:00Z" w16du:dateUtc="2025-01-30T12:45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160</w:t>
              </w:r>
            </w:ins>
            <w:del w:id="64" w:author="Frederik Rask Dalby" w:date="2025-01-30T13:45:00Z" w16du:dateUtc="2025-01-30T12:45:00Z">
              <w:r w:rsidR="00CB6F11" w:rsidDel="00F43190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136</w:delText>
              </w:r>
            </w:del>
          </w:p>
        </w:tc>
      </w:tr>
      <w:tr w:rsidR="00CB6F11" w:rsidRPr="00F73871" w14:paraId="742194D9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EBDA5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E578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0C829" w14:textId="7BD2C806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BB98DF" w14:textId="1D14403A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E483E4" w14:textId="03B5A66D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A4BCC9" w14:textId="5CFEE018" w:rsidR="00CB6F11" w:rsidRPr="00F73871" w:rsidRDefault="007616F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C12FC" w14:textId="1EAD9482" w:rsidR="00CB6F11" w:rsidRPr="00F73871" w:rsidRDefault="007616FB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20,8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EB47A1" w14:textId="56BE3535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7D8D0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B557A3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EFEB46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1D73CED3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8406B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1ED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26F88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18A97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9CE9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E8201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53C3E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4285D" w14:textId="0EFDE165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D43F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961055" w14:textId="5E5844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del w:id="65" w:author="Frederik Rask Dalby" w:date="2025-01-30T13:42:00Z" w16du:dateUtc="2025-01-30T12:42:00Z">
              <w:r w:rsidDel="00701B6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52,5</w:delText>
              </w:r>
            </w:del>
            <w:ins w:id="66" w:author="Frederik Rask Dalby" w:date="2025-01-30T13:42:00Z" w16du:dateUtc="2025-01-30T12:42:00Z">
              <w:r w:rsidR="00701B6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76,9</w:t>
              </w:r>
            </w:ins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FD7B66" w14:textId="694FAA1F" w:rsidR="00CB6F11" w:rsidRPr="00F73871" w:rsidRDefault="009A093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67" w:author="Frederik Rask Dalby" w:date="2025-01-30T13:45:00Z" w16du:dateUtc="2025-01-30T12:45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60</w:t>
              </w:r>
            </w:ins>
            <w:ins w:id="68" w:author="Frederik Rask Dalby" w:date="2025-01-30T13:46:00Z" w16du:dateUtc="2025-01-30T12:46:00Z">
              <w:r w:rsidR="00B073DD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,0</w:t>
              </w:r>
            </w:ins>
            <w:del w:id="69" w:author="Frederik Rask Dalby" w:date="2025-01-30T13:45:00Z" w16du:dateUtc="2025-01-30T12:45:00Z">
              <w:r w:rsidR="00CB6F11" w:rsidDel="009A093E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51,2</w:delText>
              </w:r>
            </w:del>
          </w:p>
        </w:tc>
      </w:tr>
      <w:tr w:rsidR="00CB6F11" w:rsidRPr="00F73871" w14:paraId="6FBDA262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23529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E75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F164C3" w14:textId="0F9D21C3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B34F86" w14:textId="0228BFF4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EBAD8" w14:textId="15375EBA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52D146" w14:textId="36A82972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D34EC" w14:textId="1B48D804" w:rsidR="00CB6F11" w:rsidRPr="00F73871" w:rsidRDefault="002A4B77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21,0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35E59" w14:textId="524AB84D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72FCE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B1E9E0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5E98D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61FE06B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B7379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9DC2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E721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4AEA1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34E1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D8C61D" w14:textId="55F55C51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893A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56D90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3531FD" w14:textId="22E76D8C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CB564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ACC4B" w14:textId="51D061DD" w:rsidR="00CB6F11" w:rsidRPr="00F73871" w:rsidRDefault="00701B6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70" w:author="Frederik Rask Dalby" w:date="2025-01-30T13:42:00Z" w16du:dateUtc="2025-01-30T12:42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69,5</w:t>
              </w:r>
            </w:ins>
            <w:del w:id="71" w:author="Frederik Rask Dalby" w:date="2025-01-30T13:42:00Z" w16du:dateUtc="2025-01-30T12:42:00Z">
              <w:r w:rsidR="00CB6F11" w:rsidDel="00701B6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46,8</w:delText>
              </w:r>
            </w:del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3C5F46" w14:textId="1F5DC862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del w:id="72" w:author="Frederik Rask Dalby" w:date="2025-01-30T13:45:00Z" w16du:dateUtc="2025-01-30T12:45:00Z">
              <w:r w:rsidDel="009A093E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9,0</w:delText>
              </w:r>
            </w:del>
            <w:ins w:id="73" w:author="Frederik Rask Dalby" w:date="2025-01-30T13:45:00Z" w16du:dateUtc="2025-01-30T12:45:00Z">
              <w:r w:rsidR="00B073DD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10,7</w:t>
              </w:r>
            </w:ins>
          </w:p>
        </w:tc>
      </w:tr>
      <w:tr w:rsidR="00CB6F11" w:rsidRPr="00F73871" w14:paraId="2859D690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1103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7A8F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E98176" w14:textId="222EDAAA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18907D" w14:textId="63EF068D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6BF8BC" w14:textId="18266AA7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31F85F" w14:textId="298B9B04" w:rsidR="00CB6F11" w:rsidRPr="00F73871" w:rsidRDefault="002A4B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E9D0B" w14:textId="1C0842B8" w:rsidR="00CB6F11" w:rsidRPr="00F73871" w:rsidRDefault="002A4B77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23791" w14:textId="0A9F8A70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A9475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4E4417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96FC4C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6C368BCF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891BD2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D0209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43D65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824428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DA53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393F4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7645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C3A2A" w14:textId="5374E469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034C7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457E27" w14:textId="21AECFFA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del w:id="74" w:author="Frederik Rask Dalby" w:date="2025-01-30T13:42:00Z" w16du:dateUtc="2025-01-30T12:42:00Z">
              <w:r w:rsidDel="00843DC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53,6</w:delText>
              </w:r>
            </w:del>
            <w:ins w:id="75" w:author="Frederik Rask Dalby" w:date="2025-01-30T13:42:00Z" w16du:dateUtc="2025-01-30T12:42:00Z">
              <w:r w:rsidR="00843DC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76</w:t>
              </w:r>
            </w:ins>
            <w:ins w:id="76" w:author="Frederik Rask Dalby" w:date="2025-01-30T13:43:00Z" w16du:dateUtc="2025-01-30T12:43:00Z">
              <w:r w:rsidR="00843DC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,1</w:t>
              </w:r>
            </w:ins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55910" w14:textId="642D749B" w:rsidR="00CB6F11" w:rsidRPr="00F73871" w:rsidRDefault="00B073D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77" w:author="Frederik Rask Dalby" w:date="2025-01-30T13:46:00Z" w16du:dateUtc="2025-01-30T12:46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143</w:t>
              </w:r>
            </w:ins>
            <w:del w:id="78" w:author="Frederik Rask Dalby" w:date="2025-01-30T13:46:00Z" w16du:dateUtc="2025-01-30T12:46:00Z">
              <w:r w:rsidR="00CB6F11" w:rsidDel="00B073DD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126</w:delText>
              </w:r>
            </w:del>
          </w:p>
        </w:tc>
      </w:tr>
      <w:tr w:rsidR="00CB6F11" w:rsidRPr="00F73871" w14:paraId="3A6CE21B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E6B9B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92BFE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8A2EF" w14:textId="577C6ACA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F96A5" w14:textId="523AB534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732078" w14:textId="4F377A79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B15E0F" w14:textId="4A496E5F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5930E" w14:textId="303231A7" w:rsidR="00CB6F11" w:rsidRPr="00F73871" w:rsidRDefault="00CC419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20,8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21D5A" w14:textId="6B14F9F1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CA624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DE7F82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CE67B1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42A75C17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AFE12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61F7B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68249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50357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1F8E5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55CD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72F2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7F394" w14:textId="2EC8799B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78738C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F5823A" w14:textId="0968F9F0" w:rsidR="00CB6F11" w:rsidRPr="00F73871" w:rsidRDefault="00843DC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79" w:author="Frederik Rask Dalby" w:date="2025-01-30T13:43:00Z" w16du:dateUtc="2025-01-30T12:43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57,1</w:t>
              </w:r>
            </w:ins>
            <w:del w:id="80" w:author="Frederik Rask Dalby" w:date="2025-01-30T13:43:00Z" w16du:dateUtc="2025-01-30T12:43:00Z">
              <w:r w:rsidR="00CB6F11" w:rsidDel="00843DC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39,1</w:delText>
              </w:r>
            </w:del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919FAB" w14:textId="1C8111B0" w:rsidR="00CB6F11" w:rsidRPr="00F73871" w:rsidRDefault="005B1B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81" w:author="Frederik Rask Dalby" w:date="2025-01-30T13:46:00Z" w16du:dateUtc="2025-01-30T12:46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24,1</w:t>
              </w:r>
            </w:ins>
            <w:del w:id="82" w:author="Frederik Rask Dalby" w:date="2025-01-30T13:46:00Z" w16du:dateUtc="2025-01-30T12:46:00Z">
              <w:r w:rsidR="00CB6F11" w:rsidDel="00B073DD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20,7</w:delText>
              </w:r>
            </w:del>
          </w:p>
        </w:tc>
      </w:tr>
      <w:tr w:rsidR="00CB6F11" w:rsidRPr="00F73871" w14:paraId="74BF7CDA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4A756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464EF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7104BB" w14:textId="1ED32AAB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CF66F5" w14:textId="585AE58C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AD837E" w14:textId="4CF9811E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9A6559" w14:textId="5EFA3A01" w:rsidR="00CB6F11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B2BFF" w14:textId="401AF872" w:rsidR="00CB6F11" w:rsidRPr="00F73871" w:rsidRDefault="00CC4194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17,4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2EC260" w14:textId="49423A16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3BBCF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8D36F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C41DFE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09FFE6FA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5A078" w14:textId="77777777" w:rsidR="00CB6F11" w:rsidRPr="00DA3723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9FD60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CA275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4EC4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FA5E26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FAD4B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AA4B" w14:textId="77777777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F1C17" w14:textId="5A366547" w:rsidR="00CB6F11" w:rsidRPr="00F73871" w:rsidRDefault="003F031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56D41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5D3AB8" w14:textId="6B4BBB22" w:rsidR="00CB6F11" w:rsidRPr="00DA3723" w:rsidRDefault="00E723B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ins w:id="83" w:author="Frederik Rask Dalby" w:date="2025-01-30T13:48:00Z" w16du:dateUtc="2025-01-30T12:48:00Z">
              <w:r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6</w:t>
              </w:r>
              <w:r w:rsidR="003205A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6,0</w:t>
              </w:r>
            </w:ins>
            <w:del w:id="84" w:author="Frederik Rask Dalby" w:date="2024-11-19T12:42:00Z" w16du:dateUtc="2024-11-19T11:42:00Z">
              <w:r w:rsidR="00CB6F11" w:rsidRPr="00DA3723" w:rsidDel="00B20D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47,4</w:delText>
              </w:r>
            </w:del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A27219" w14:textId="3E7EB450" w:rsidR="00CB6F11" w:rsidRPr="00DA3723" w:rsidRDefault="003205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ins w:id="85" w:author="Frederik Rask Dalby" w:date="2025-01-30T13:49:00Z" w16du:dateUtc="2025-01-30T12:49:00Z">
              <w:r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709</w:t>
              </w:r>
            </w:ins>
            <w:del w:id="86" w:author="Frederik Rask Dalby" w:date="2024-11-19T12:42:00Z" w16du:dateUtc="2024-11-19T11:42:00Z">
              <w:r w:rsidR="00CB6F11" w:rsidRPr="00DA3723" w:rsidDel="00557C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739</w:delText>
              </w:r>
            </w:del>
          </w:p>
        </w:tc>
      </w:tr>
      <w:tr w:rsidR="00CB6F11" w:rsidRPr="00F73871" w14:paraId="32C7481F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CB9A5" w14:textId="77777777" w:rsidR="00CB6F11" w:rsidRPr="00DA3723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ACAF4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8CE94" w14:textId="1D242767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A9D8BD" w14:textId="15FCA3AA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C7D64" w14:textId="13AA9FC8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9317AE" w14:textId="27FBDAF3" w:rsidR="00CB6F11" w:rsidRPr="00F73871" w:rsidRDefault="00C56CB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EA533" w14:textId="30A51B63" w:rsidR="00CB6F11" w:rsidRPr="00F73871" w:rsidRDefault="00C56CBF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30,3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04A73" w14:textId="5F59C31A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4E841" w14:textId="77777777" w:rsidR="00CB6F11" w:rsidRPr="00F73871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EF495" w14:textId="77777777" w:rsidR="00CB6F11" w:rsidRPr="00DA3723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B9D258" w14:textId="77777777" w:rsidR="00CB6F11" w:rsidRPr="00DA3723" w:rsidRDefault="00CB6F1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B6F11" w:rsidRPr="00F73871" w14:paraId="552ECFC6" w14:textId="77777777" w:rsidTr="00CB6F11">
        <w:trPr>
          <w:trHeight w:val="300"/>
        </w:trPr>
        <w:tc>
          <w:tcPr>
            <w:tcW w:w="31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6920C" w14:textId="77777777" w:rsidR="00CB6F11" w:rsidRPr="00DA3723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BDA67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7B703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24C622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D1CA3D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484F5E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C9BA" w14:textId="5F32CA9E" w:rsidR="00CB6F11" w:rsidRPr="007D6114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98E62" w14:textId="2610B128" w:rsidR="00CB6F11" w:rsidRPr="00F73871" w:rsidRDefault="009C648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6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81925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698E97" w14:textId="3B634BDE" w:rsidR="00CB6F11" w:rsidRPr="00DA3723" w:rsidRDefault="003205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ins w:id="87" w:author="Frederik Rask Dalby" w:date="2025-01-30T13:49:00Z" w16du:dateUtc="2025-01-30T12:49:00Z">
              <w:r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82,9</w:t>
              </w:r>
            </w:ins>
            <w:del w:id="88" w:author="Frederik Rask Dalby" w:date="2024-11-19T12:42:00Z" w16du:dateUtc="2024-11-19T11:42:00Z">
              <w:r w:rsidR="00CB6F11" w:rsidRPr="00DA3723" w:rsidDel="00B20D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58,1</w:delText>
              </w:r>
            </w:del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FEAC8" w14:textId="12A0F153" w:rsidR="00CB6F11" w:rsidRPr="00DA3723" w:rsidRDefault="00294CC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ins w:id="89" w:author="Frederik Rask Dalby" w:date="2025-01-30T13:49:00Z" w16du:dateUtc="2025-01-30T12:49:00Z">
              <w:r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1037</w:t>
              </w:r>
            </w:ins>
            <w:del w:id="90" w:author="Frederik Rask Dalby" w:date="2024-11-19T12:42:00Z" w16du:dateUtc="2024-11-19T11:42:00Z">
              <w:r w:rsidR="00CB6F11" w:rsidRPr="00DA3723" w:rsidDel="00557CF9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907</w:delText>
              </w:r>
            </w:del>
          </w:p>
        </w:tc>
      </w:tr>
      <w:tr w:rsidR="00CB6F11" w:rsidRPr="00F73871" w14:paraId="68CAE33E" w14:textId="77777777" w:rsidTr="00CB6F11">
        <w:trPr>
          <w:trHeight w:val="300"/>
        </w:trPr>
        <w:tc>
          <w:tcPr>
            <w:tcW w:w="31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E5C5F4" w14:textId="77777777" w:rsidR="00CB6F11" w:rsidRPr="00F73871" w:rsidRDefault="00CB6F11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8187A" w14:textId="77777777" w:rsidR="00CB6F11" w:rsidRPr="00F73871" w:rsidRDefault="00CB6F1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FDD74" w14:textId="3A1A09B0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DFA2E1" w14:textId="62CBBC4E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784F41" w14:textId="743A3D1A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854F52" w14:textId="5EB6B418" w:rsidR="00CB6F11" w:rsidRPr="00F73871" w:rsidRDefault="00CD324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52282" w14:textId="04A8EA57" w:rsidR="00CB6F11" w:rsidRPr="00F73871" w:rsidRDefault="00EF6FDD" w:rsidP="007D611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commentRangeStart w:id="91"/>
            <w:commentRangeStart w:id="92"/>
            <w:r w:rsidRPr="007D611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22,4</w:t>
            </w:r>
            <w:commentRangeEnd w:id="91"/>
            <w:r w:rsidR="00EC5C6A">
              <w:rPr>
                <w:rStyle w:val="CommentReference"/>
              </w:rPr>
              <w:commentReference w:id="91"/>
            </w:r>
            <w:commentRangeEnd w:id="92"/>
            <w:r w:rsidR="005A79C2">
              <w:rPr>
                <w:rStyle w:val="CommentReference"/>
              </w:rPr>
              <w:commentReference w:id="92"/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0ED67" w14:textId="478F47DF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E088D8" w14:textId="77777777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EEAD31" w14:textId="77777777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73221" w14:textId="77777777" w:rsidR="00CB6F11" w:rsidRPr="00F73871" w:rsidRDefault="00CB6F11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1B374368" w14:textId="77777777" w:rsidR="00CB6F11" w:rsidRPr="009701D7" w:rsidRDefault="00CB6F11">
      <w:pPr>
        <w:rPr>
          <w:rFonts w:ascii="AU Passata" w:hAnsi="AU Passata"/>
        </w:rPr>
      </w:pPr>
    </w:p>
    <w:p w14:paraId="3B6FABAF" w14:textId="6C718CDB" w:rsidR="00F73871" w:rsidRPr="00557CF9" w:rsidRDefault="00557CF9">
      <w:pPr>
        <w:rPr>
          <w:rFonts w:ascii="AU Passata" w:hAnsi="AU Passata"/>
        </w:rPr>
      </w:pPr>
      <w:ins w:id="93" w:author="Frederik Rask Dalby" w:date="2024-11-19T12:43:00Z" w16du:dateUtc="2024-11-19T11:43:00Z">
        <w:r w:rsidRPr="00557CF9">
          <w:rPr>
            <w:rFonts w:ascii="AU Passata" w:hAnsi="AU Passata"/>
            <w:vertAlign w:val="superscript"/>
            <w:rPrChange w:id="94" w:author="Frederik Rask Dalby" w:date="2024-11-19T12:43:00Z" w16du:dateUtc="2024-11-19T11:43:00Z">
              <w:rPr>
                <w:rFonts w:ascii="AU Passata" w:hAnsi="AU Passata"/>
              </w:rPr>
            </w:rPrChange>
          </w:rPr>
          <w:t>a</w:t>
        </w:r>
        <w:r>
          <w:rPr>
            <w:rFonts w:ascii="AU Passata" w:hAnsi="AU Passata"/>
            <w:vertAlign w:val="superscript"/>
          </w:rPr>
          <w:t xml:space="preserve"> </w:t>
        </w:r>
      </w:ins>
    </w:p>
    <w:p w14:paraId="2806F69B" w14:textId="6FE675CB" w:rsidR="00455806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3DA3F59A" w14:textId="51A5703B" w:rsidR="00921FBA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Afbrænding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847"/>
        <w:gridCol w:w="463"/>
        <w:gridCol w:w="543"/>
        <w:gridCol w:w="458"/>
        <w:gridCol w:w="723"/>
        <w:gridCol w:w="469"/>
        <w:gridCol w:w="618"/>
        <w:gridCol w:w="586"/>
        <w:gridCol w:w="621"/>
      </w:tblGrid>
      <w:tr w:rsidR="00CC4194" w:rsidRPr="00F73871" w14:paraId="49D7425A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75CA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B560E" w14:textId="0697FA0D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Tek. </w:t>
            </w:r>
            <w:ins w:id="95" w:author="Anders Peter S. Adamsen" w:date="2024-11-18T15:45:00Z" w16du:dateUtc="2024-11-18T14:45:00Z">
              <w:r w:rsidR="00DB3BA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96" w:author="Anders Peter S. Adamsen" w:date="2024-11-18T15:45:00Z" w16du:dateUtc="2024-11-18T14:45:00Z">
              <w:r w:rsidDel="00DB3BA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11EA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2421655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902A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6E6C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F552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6322873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3EAB39D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C4194" w:rsidRPr="00F73871" w14:paraId="4174869B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94E9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8ACC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A2C4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1B11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32DD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1BE4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EC18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42AC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A8F2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AA1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CC4194" w:rsidRPr="00F73871" w14:paraId="4BF51C95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CB603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F526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CA086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1F57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23CFF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D436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024C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0E7D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5C4B94" w14:textId="535E7ED5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36,5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C2004" w14:textId="64B438D7" w:rsidR="00CC4194" w:rsidRPr="00F73871" w:rsidRDefault="00B6098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</w:t>
            </w:r>
            <w:r w:rsidR="00BF628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</w:tr>
      <w:tr w:rsidR="00CC4194" w:rsidRPr="00F73871" w14:paraId="2098E18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5665E2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F5C3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10D3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48DB0" w14:textId="5542081B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2D2ED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C4DD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72ED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6AA0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857D8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2D534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F825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3815F21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0FDA4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F513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3CC17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D6DB6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CE5B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F4DC9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F818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89E0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33AD7D" w14:textId="1EE3A45C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75AB" w14:textId="3F86B2E7" w:rsidR="00CC4194" w:rsidRPr="00F73871" w:rsidRDefault="001C5CF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142</w:t>
            </w:r>
          </w:p>
        </w:tc>
      </w:tr>
      <w:tr w:rsidR="00CC4194" w:rsidRPr="00F73871" w14:paraId="69259367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6504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366E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405A7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DBE5FF" w14:textId="743F513D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31BD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20B7E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3C628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9D8D3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3E863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FB7A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C0109D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4BB6B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6F26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ED4C6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98EB1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01C8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D48B2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BB5B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6A65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490DCF" w14:textId="75C9B546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397BC" w14:textId="729E21D4" w:rsidR="00CC4194" w:rsidRPr="00F73871" w:rsidRDefault="001C5CF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175</w:t>
            </w:r>
          </w:p>
        </w:tc>
      </w:tr>
      <w:tr w:rsidR="00CC4194" w:rsidRPr="00F73871" w14:paraId="6B58F69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2A750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982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8EB2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42A30A" w14:textId="25FBC3A8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5AF5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D48E6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689BB4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A136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36DCB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E15D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1B10E84C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96ACE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833A3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5D914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9BDC5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61A7C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6DC4B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0C1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4D23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F1530F" w14:textId="12CEE632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C4070" w14:textId="63067AF1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54,0</w:t>
            </w:r>
          </w:p>
        </w:tc>
      </w:tr>
      <w:tr w:rsidR="00CC4194" w:rsidRPr="00F73871" w14:paraId="06CFA6E4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C7CC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3AED7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B4400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081711" w14:textId="037200A9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69C39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8043B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B31D4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7C79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301982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F788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D0CE427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2361E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30D1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91BC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6C13A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3C11B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807DF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D102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23E9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F872E2" w14:textId="7710C093" w:rsidR="00CC4194" w:rsidRPr="00F73871" w:rsidRDefault="00A95E8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5C393E" w14:textId="6B4901B4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34,0</w:t>
            </w:r>
          </w:p>
        </w:tc>
      </w:tr>
      <w:tr w:rsidR="00CC4194" w:rsidRPr="00F73871" w14:paraId="162E127B" w14:textId="77777777" w:rsidTr="0083548D">
        <w:trPr>
          <w:trHeight w:val="314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983D5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3702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D23F9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F53C2" w14:textId="688B9FEE" w:rsidR="00CC4194" w:rsidRPr="00F73871" w:rsidRDefault="002D2E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9D1EA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ACE89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2F9F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C32CD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D5B38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55C9DE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5BA2B3E4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87C17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4CDD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29770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C7A59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28D3E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56D7D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2CAC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A7B0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5DB280" w14:textId="7CA40B11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54,4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95A9DF" w14:textId="0ADFFCCD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244</w:t>
            </w:r>
          </w:p>
        </w:tc>
      </w:tr>
      <w:tr w:rsidR="00CC4194" w:rsidRPr="00F73871" w14:paraId="27229A4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C109E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6284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341E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4BB52" w14:textId="2E0A2DC7" w:rsidR="00CC4194" w:rsidRPr="00F73871" w:rsidRDefault="00D43B4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0328A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B963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FE860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67E64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F8F1D4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621DE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2D91EB8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5BB28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69E92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22BF0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0685E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4B77B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3B582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1B95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125E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B74E08" w14:textId="0E2C064A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59,1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39575C" w14:textId="21010DD9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</w:p>
        </w:tc>
      </w:tr>
      <w:tr w:rsidR="00CC4194" w:rsidRPr="00F73871" w14:paraId="2A8225C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C3874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8EC28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8E58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1AEA20" w14:textId="0A5F45E4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D43B4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4A54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5F5A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DE58E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C42E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7FEC0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8F1E1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0975730D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F4F4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2364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A944E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5C04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DC2E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AD56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AE20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E3D8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B17BE" w14:textId="041B54A7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65,6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1ABA99" w14:textId="355F0827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68,1</w:t>
            </w:r>
          </w:p>
        </w:tc>
      </w:tr>
      <w:tr w:rsidR="00CC4194" w:rsidRPr="00F73871" w14:paraId="63584F2B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B69AC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1F54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B802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7F5BEF" w14:textId="65E2943B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D43B4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F6D9E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1188E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D9235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ECD0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2B595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0FE88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7814D972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E2137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0A25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3046E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D1CC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E4F63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6C7F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13D4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950D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3040B2" w14:textId="6DD20DD2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47,3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2EC3A9" w14:textId="7620DFD1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124</w:t>
            </w:r>
          </w:p>
        </w:tc>
      </w:tr>
      <w:tr w:rsidR="00CC4194" w:rsidRPr="00F73871" w14:paraId="47862AFD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6ED50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AFC7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252CD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6F1E2" w14:textId="57E2EE57" w:rsidR="00CC4194" w:rsidRPr="00F73871" w:rsidRDefault="00D43B4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EA138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FCFC7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6E37E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6438B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E0B88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149433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58EE6F85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C0A2D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F17C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90B07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CEDC3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E44D9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107C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4FF9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9D2B1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8A6A19" w14:textId="29B25C70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14EDAA" w14:textId="5287B64C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46,6</w:t>
            </w:r>
          </w:p>
        </w:tc>
      </w:tr>
      <w:tr w:rsidR="00CC4194" w:rsidRPr="00F73871" w14:paraId="1509F82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9163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15E7B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81A8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D5612" w14:textId="1AA2EA33" w:rsidR="00CC4194" w:rsidRPr="00F73871" w:rsidRDefault="00D43B4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6BEBD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44A31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1F53B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99E201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006B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8EB02F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768A4E82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0E9F9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C31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F4DD5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CFF7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4076E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1E68A3" w14:textId="378D6DCF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893A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1248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458C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F2B3A" w14:textId="4F46950D" w:rsidR="00CC4194" w:rsidRPr="00F73871" w:rsidRDefault="0000263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42,7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BA34DA" w14:textId="554C8377" w:rsidR="00CC4194" w:rsidRPr="00F73871" w:rsidRDefault="00363F3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8,2</w:t>
            </w:r>
          </w:p>
        </w:tc>
      </w:tr>
      <w:tr w:rsidR="00CC4194" w:rsidRPr="00F73871" w14:paraId="62DC943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F2BDB9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53CA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468F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CCDD6B" w14:textId="40C76086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D43B4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57497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A9E37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7735D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1A6A8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4335D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5B63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FAEA578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2F681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8E6D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D821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4124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6E25E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0EF4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840E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E83AF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E9908" w14:textId="32BC7E70" w:rsidR="00CC4194" w:rsidRPr="00F73871" w:rsidRDefault="00B6098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48,9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519430" w14:textId="2E7019F8" w:rsidR="00CC4194" w:rsidRPr="00F73871" w:rsidRDefault="00DB1D6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115</w:t>
            </w:r>
          </w:p>
        </w:tc>
      </w:tr>
      <w:tr w:rsidR="00CC4194" w:rsidRPr="00F73871" w14:paraId="7E019613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0EB0A1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AE7A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B4EED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3BA8C4" w14:textId="5136F11E" w:rsidR="00CC4194" w:rsidRPr="00F73871" w:rsidRDefault="000E2E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C6336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AEEC3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8756A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D13E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E1B88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70AF4C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3A49FD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76233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AEF0F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EA3D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C0823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4F5AC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5A815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1135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EED80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E34B74" w14:textId="28B5F8E2" w:rsidR="00CC4194" w:rsidRPr="00F73871" w:rsidRDefault="00B6098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35,6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28E2A" w14:textId="433CC11A" w:rsidR="00CC4194" w:rsidRPr="00F73871" w:rsidRDefault="00DB1D6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18,8</w:t>
            </w:r>
          </w:p>
        </w:tc>
      </w:tr>
      <w:tr w:rsidR="00CC4194" w:rsidRPr="00F73871" w14:paraId="2F2F6F47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42ED3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5584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A9615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08C2AA" w14:textId="26C17365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E2E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20CF18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B5B5A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734D0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20BA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058AFD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B1E1C7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4AC597B0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CC46B" w14:textId="77777777" w:rsidR="00CC4194" w:rsidRPr="00DA3723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81D9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489E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1ACDB7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52AFD0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F793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AAEE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42E62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141901" w14:textId="4396F4F8" w:rsidR="00CC4194" w:rsidRPr="00DA3723" w:rsidRDefault="00E22E4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43,2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100611" w14:textId="05FE0496" w:rsidR="00CC4194" w:rsidRPr="00DA3723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672</w:t>
            </w:r>
          </w:p>
        </w:tc>
      </w:tr>
      <w:tr w:rsidR="00CC4194" w:rsidRPr="00F73871" w14:paraId="67F6147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908CA" w14:textId="77777777" w:rsidR="00CC4194" w:rsidRPr="00DA3723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2FCA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93999C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78FB0B" w14:textId="24E91356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E2E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43BB20" w14:textId="3D60C5CD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F22E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E8435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2A6F6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C3709" w14:textId="77777777" w:rsidR="00CC4194" w:rsidRPr="00F73871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B81DED" w14:textId="77777777" w:rsidR="00CC4194" w:rsidRPr="00DA3723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0D5C7" w14:textId="77777777" w:rsidR="00CC4194" w:rsidRPr="00DA3723" w:rsidRDefault="00CC4194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C4194" w:rsidRPr="00F73871" w14:paraId="22A7C05C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C5659" w14:textId="77777777" w:rsidR="00CC4194" w:rsidRPr="00DA3723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97FDB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AC123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50279D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0CB25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217FB4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CF1AA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3FAEFE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2934DE" w14:textId="5117C422" w:rsidR="00CC4194" w:rsidRPr="00DA3723" w:rsidRDefault="00E22E4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52,9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E0663" w14:textId="2BD20D31" w:rsidR="00CC4194" w:rsidRPr="00DA3723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827</w:t>
            </w:r>
          </w:p>
        </w:tc>
      </w:tr>
      <w:tr w:rsidR="00CC4194" w:rsidRPr="00F73871" w14:paraId="366F3670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B4C56" w14:textId="77777777" w:rsidR="00CC4194" w:rsidRPr="00F73871" w:rsidRDefault="00CC4194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FC3A96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060F1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3A5DD" w14:textId="1AB6CF44" w:rsidR="00CC4194" w:rsidRPr="00F73871" w:rsidRDefault="000F22E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EDE7D" w14:textId="32E42C2C" w:rsidR="00CC4194" w:rsidRPr="00F73871" w:rsidRDefault="000F22E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9A14A9" w14:textId="77777777" w:rsidR="00CC4194" w:rsidRPr="00F73871" w:rsidRDefault="00CC419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77A87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44C70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B50B6C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42AEB" w14:textId="77777777" w:rsidR="00CC4194" w:rsidRPr="00F73871" w:rsidRDefault="00CC4194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8665103" w14:textId="77777777" w:rsidR="00455806" w:rsidRPr="009701D7" w:rsidRDefault="00455806">
      <w:pPr>
        <w:rPr>
          <w:rFonts w:ascii="AU Passata" w:hAnsi="AU Passata"/>
        </w:rPr>
      </w:pPr>
    </w:p>
    <w:p w14:paraId="0885D437" w14:textId="1C8906CF" w:rsidR="00460378" w:rsidRDefault="00460378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423072E1" w14:textId="48FF6300" w:rsidR="009701D7" w:rsidRDefault="009701D7" w:rsidP="009701D7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Overdækning ventilation</w:t>
      </w:r>
    </w:p>
    <w:p w14:paraId="0B774573" w14:textId="5D53DB72" w:rsidR="007E3C9E" w:rsidRDefault="007E3C9E">
      <w:pPr>
        <w:rPr>
          <w:rFonts w:ascii="AU Passata" w:hAnsi="AU Passata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847"/>
        <w:gridCol w:w="463"/>
        <w:gridCol w:w="543"/>
        <w:gridCol w:w="458"/>
        <w:gridCol w:w="723"/>
        <w:gridCol w:w="469"/>
        <w:gridCol w:w="618"/>
        <w:gridCol w:w="586"/>
        <w:gridCol w:w="621"/>
      </w:tblGrid>
      <w:tr w:rsidR="000A5113" w:rsidRPr="00F73871" w14:paraId="0FC8D41F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81B17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41295" w14:textId="16451B94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Tek. </w:t>
            </w:r>
            <w:ins w:id="97" w:author="Anders Peter S. Adamsen" w:date="2024-11-18T15:49:00Z" w16du:dateUtc="2024-11-18T14:49:00Z">
              <w:r w:rsidR="00726D92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98" w:author="Anders Peter S. Adamsen" w:date="2024-11-18T15:49:00Z" w16du:dateUtc="2024-11-18T14:49:00Z">
              <w:r w:rsidDel="00726D92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98DB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21DE3FB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ECC4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EE11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DCC0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409FE5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E702859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A5113" w:rsidRPr="00F73871" w14:paraId="0712B10E" w14:textId="77777777" w:rsidTr="0083548D">
        <w:trPr>
          <w:trHeight w:val="300"/>
        </w:trPr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E716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D1ECA3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0101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62B4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641D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8BE2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3D15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28AB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 </w:t>
            </w: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F4F7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9482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A5113" w:rsidRPr="00F73871" w14:paraId="505965F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F1D3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154A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0933A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0F753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10C03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AB7DF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B263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125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18143D" w14:textId="37B0E8E6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22,8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CD2035" w14:textId="34D1D5AA" w:rsidR="000A5113" w:rsidRPr="00F73871" w:rsidRDefault="004B433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167</w:t>
            </w:r>
          </w:p>
        </w:tc>
      </w:tr>
      <w:tr w:rsidR="000A5113" w:rsidRPr="00F73871" w14:paraId="72C4662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AAD230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4E3A2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19C54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23034" w14:textId="2963F61E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FF497" w14:textId="3FFBD689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6F316" w14:textId="6ABBAB51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86F9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4E544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038F2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973B23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068ECF2D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F1DEF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7C562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11704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DCC4E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7B951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13306E" w14:textId="1C7E7E45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35B1B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EFBDC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515923" w14:textId="1544071D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D54A42" w14:textId="76D3D9BD" w:rsidR="000A5113" w:rsidRPr="00F73871" w:rsidRDefault="004B433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88,7</w:t>
            </w:r>
          </w:p>
        </w:tc>
      </w:tr>
      <w:tr w:rsidR="000A5113" w:rsidRPr="00F73871" w14:paraId="6D7B793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AE94F1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49FB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C10CB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11E0BC" w14:textId="6522C2DF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E769BC" w14:textId="7878A35A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D0182D" w14:textId="28914928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C701C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59C0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5F27F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8DC2E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5323C854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68754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272A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55B2B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B69B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6564D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B0A3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2AB2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0DD21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16FAE" w14:textId="1B6D4D58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66504F" w14:textId="2DBC6495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110</w:t>
            </w:r>
          </w:p>
        </w:tc>
      </w:tr>
      <w:tr w:rsidR="000A5113" w:rsidRPr="00F73871" w14:paraId="04E40E1D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9325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9D9FD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A636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9383BC" w14:textId="6DD06BC7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31BB08" w14:textId="1EF29F95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E105C9" w14:textId="4CE64323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7CEB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2A62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9E598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DC6A3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3CE37D89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E163F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A8531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87876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620DD3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B9333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EE9D7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1BF24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AD7B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A2D90E" w14:textId="4B3CE6C9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DC9CD" w14:textId="774A3E11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33,7</w:t>
            </w:r>
          </w:p>
        </w:tc>
      </w:tr>
      <w:tr w:rsidR="000A5113" w:rsidRPr="00F73871" w14:paraId="2D0F8FFA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3D638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4E204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39EA7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58006" w14:textId="6FC3A338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6D2C04" w14:textId="1D9AB4CC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E5404" w14:textId="6B63E4CD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2A10F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ABDB6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ACB5F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CEF16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4A74772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32CF5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0834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A81CB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61A89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E619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43579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4255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9E44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872C7" w14:textId="7A6E813C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83275" w14:textId="5798E3A7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21,3</w:t>
            </w:r>
          </w:p>
        </w:tc>
      </w:tr>
      <w:tr w:rsidR="000A5113" w:rsidRPr="00F73871" w14:paraId="1222E577" w14:textId="77777777" w:rsidTr="0083548D">
        <w:trPr>
          <w:trHeight w:val="314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B623D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4A6E9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44101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29F4DB" w14:textId="3F598F8F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35FE1" w14:textId="075F8EB4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A2315A" w14:textId="0F69B0FE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C11DB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5AEF7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25FA3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FE056D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78E5183E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C9C8EA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2DAC2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32F4C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E5DD4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67866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9AF2A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BF27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0C9F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0FEAB" w14:textId="737D1D64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34,2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36BC5D" w14:textId="3B1309DF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153</w:t>
            </w:r>
          </w:p>
        </w:tc>
      </w:tr>
      <w:tr w:rsidR="000A5113" w:rsidRPr="00F73871" w14:paraId="42561E15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00846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A21B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DD7EB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523221" w14:textId="376AEEC9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59F022" w14:textId="2BDBA520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5E2184" w14:textId="70A57091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38A4A3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0D95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6E5CBC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E85D7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166FA5EA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CD787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5565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D606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E9313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2730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D3E880" w14:textId="3124ED04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8B543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B648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BD5E7F" w14:textId="445D4EE6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DF0FD7" w14:textId="32BEDB9B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126</w:t>
            </w:r>
          </w:p>
        </w:tc>
      </w:tr>
      <w:tr w:rsidR="000A5113" w:rsidRPr="00F73871" w14:paraId="4F570722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3CD0AE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E98C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D7BD8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F609F" w14:textId="794FC4BD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ABFF4" w14:textId="24ACCA27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2C7C8" w14:textId="5556BE66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7432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941E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22475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17710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30BFE959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98009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1CD8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BD3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1DD4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A232B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80C5E4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77C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E3A66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735039" w14:textId="0B0B2CA7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41,0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D98B40" w14:textId="719E9756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42,6</w:t>
            </w:r>
          </w:p>
        </w:tc>
      </w:tr>
      <w:tr w:rsidR="000A5113" w:rsidRPr="00F73871" w14:paraId="2D681F03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7BFA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0CFC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9FB1C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DB45" w14:textId="405458B3" w:rsidR="000A5113" w:rsidRPr="00F73871" w:rsidRDefault="005077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0C98B9" w14:textId="2D37D99B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4B9C98" w14:textId="19590658" w:rsidR="000A5113" w:rsidRPr="00F73871" w:rsidRDefault="00D24EE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C32D36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A6116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5B5531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E02E97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7D8B23C5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A8CDC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A947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9D4F3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F522F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4A13D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E9452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0FB03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89C0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B69527" w14:textId="53DC1793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29,6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84E67D" w14:textId="6EDD2338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77,6</w:t>
            </w:r>
          </w:p>
        </w:tc>
      </w:tr>
      <w:tr w:rsidR="000A5113" w:rsidRPr="00F73871" w14:paraId="7D0F2889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83F04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65F6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7FD24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C7236C" w14:textId="10060A9B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A6BBCD" w14:textId="78E77684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7F91F2" w14:textId="20EE097E" w:rsidR="000A5113" w:rsidRPr="00F73871" w:rsidRDefault="00FA2B0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ECF19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2BD84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153912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3B253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5BD1207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305C8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1A6C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788B1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DE1C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4B6E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7E69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7157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F367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488084" w14:textId="5C2E0CB8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29,9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71E46" w14:textId="52F1F87A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29,1</w:t>
            </w:r>
          </w:p>
        </w:tc>
      </w:tr>
      <w:tr w:rsidR="000A5113" w:rsidRPr="00F73871" w14:paraId="71C77D27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D88367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35C30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8081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B14D7" w14:textId="1BB36B94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4B3A00" w14:textId="58DC7F10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FCC6D2" w14:textId="5276BD52" w:rsidR="000A5113" w:rsidRPr="00F73871" w:rsidRDefault="00FA2B0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468A9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01DB3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00AB5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7A1CF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63EF4A82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94439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5AE659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439B2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A50C0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CC2E7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2003C4" w14:textId="485B01E9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FA2B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3D634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466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F5D26A" w14:textId="63D3EC8C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26,7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95E7EC" w14:textId="4DCC121F" w:rsidR="000A5113" w:rsidRPr="00F73871" w:rsidRDefault="005D283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</w:tr>
      <w:tr w:rsidR="000A5113" w:rsidRPr="00F73871" w14:paraId="666B2168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0A4E24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4B10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E7BCB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3ED521" w14:textId="55A47EE2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830C02" w14:textId="7B1E107E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708B56" w14:textId="59943DE5" w:rsidR="000A5113" w:rsidRPr="00F73871" w:rsidRDefault="00FA2B0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E173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D82E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C4B82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D9B7C1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070D3253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78C2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Toklimastald m, delvis spaltegulv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E8C7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03B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04538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063F4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B69F2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34CB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A3DEC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61C3" w14:textId="72EFB9BF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30,5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A452E7" w14:textId="7C2D06C1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72,0</w:t>
            </w:r>
          </w:p>
        </w:tc>
      </w:tr>
      <w:tr w:rsidR="000A5113" w:rsidRPr="00F73871" w14:paraId="4E653EF8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05BCB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DE32B8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C8A9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6EBE12" w14:textId="430767B2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7E76F4" w14:textId="0E1FE8C6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A6543E" w14:textId="76522652" w:rsidR="000A5113" w:rsidRPr="00F73871" w:rsidRDefault="00893A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FAB40C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A354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3AEDF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8CCC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45624DC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D9061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89C5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63DF1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7396C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6C4D8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E5EF1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0D7D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4E7DD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AFDFD4" w14:textId="142CB7C7" w:rsidR="000A5113" w:rsidRPr="00F73871" w:rsidRDefault="002F485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22,3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A99FC" w14:textId="1684FC6E" w:rsidR="000A5113" w:rsidRPr="00F73871" w:rsidRDefault="000C16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11,8</w:t>
            </w:r>
          </w:p>
        </w:tc>
      </w:tr>
      <w:tr w:rsidR="000A5113" w:rsidRPr="00F73871" w14:paraId="02FE60A1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FE24D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9979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2939B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92FBA" w14:textId="72DABD15" w:rsidR="000A5113" w:rsidRPr="00F73871" w:rsidRDefault="008859A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C8B629" w14:textId="7DFD55AB" w:rsidR="000A5113" w:rsidRPr="00F73871" w:rsidRDefault="0056492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 w:rsidR="00D24E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00F03A" w14:textId="042110AA" w:rsidR="000A5113" w:rsidRPr="00F73871" w:rsidRDefault="00893AC4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0CB6CA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D356E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792D4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18AF0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6FB8E64F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CDBADB" w14:textId="77777777" w:rsidR="000A5113" w:rsidRPr="00DA3723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865082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CB59D3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1E23F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9168A0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677E85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D773B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3CDC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A1FBD" w14:textId="4A8B4266" w:rsidR="000A5113" w:rsidRPr="00DA3723" w:rsidRDefault="00BC5FE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27,0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206469" w14:textId="35A9B056" w:rsidR="000A5113" w:rsidRPr="00DA3723" w:rsidRDefault="00BC5FE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420</w:t>
            </w:r>
          </w:p>
        </w:tc>
      </w:tr>
      <w:tr w:rsidR="000A5113" w:rsidRPr="00F73871" w14:paraId="469D94B4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68608F" w14:textId="77777777" w:rsidR="000A5113" w:rsidRPr="00DA3723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D0B2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B23376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6CEA3E" w14:textId="7DA9F13F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632517" w14:textId="531B579F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92B1A8" w14:textId="75848C86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64CC0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B4FF8" w14:textId="77777777" w:rsidR="000A5113" w:rsidRPr="00F73871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27BE5A" w14:textId="77777777" w:rsidR="000A5113" w:rsidRPr="00DA3723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BE53B1" w14:textId="77777777" w:rsidR="000A5113" w:rsidRPr="00DA3723" w:rsidRDefault="000A511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A5113" w:rsidRPr="00F73871" w14:paraId="07D0D630" w14:textId="77777777" w:rsidTr="0083548D">
        <w:trPr>
          <w:trHeight w:val="300"/>
        </w:trPr>
        <w:tc>
          <w:tcPr>
            <w:tcW w:w="37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E8A58" w14:textId="77777777" w:rsidR="000A5113" w:rsidRPr="00DA3723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EE1A5A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75B40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8764E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5CF6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6256B7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5A271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59B8C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3D232D" w14:textId="24B61444" w:rsidR="000A5113" w:rsidRPr="00DA3723" w:rsidRDefault="004B433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33,1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7B3C9A" w14:textId="1DD2EB33" w:rsidR="000A5113" w:rsidRPr="00DA3723" w:rsidRDefault="00BC5FE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DA3723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518</w:t>
            </w:r>
          </w:p>
        </w:tc>
      </w:tr>
      <w:tr w:rsidR="000A5113" w:rsidRPr="00F73871" w14:paraId="51BBA941" w14:textId="77777777" w:rsidTr="0083548D">
        <w:trPr>
          <w:trHeight w:val="300"/>
        </w:trPr>
        <w:tc>
          <w:tcPr>
            <w:tcW w:w="37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594D3" w14:textId="77777777" w:rsidR="000A5113" w:rsidRPr="00F73871" w:rsidRDefault="000A511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B54F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98754E" w14:textId="77777777" w:rsidR="000A5113" w:rsidRPr="00F73871" w:rsidRDefault="000A511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D913CB" w14:textId="233AE8C6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D92026" w14:textId="76850A1E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31DA3" w14:textId="060434D8" w:rsidR="000A5113" w:rsidRPr="00F73871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4A2CD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648E0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0667E8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CD0168" w14:textId="77777777" w:rsidR="000A5113" w:rsidRPr="00F73871" w:rsidRDefault="000A511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5168059" w14:textId="03800BD4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3BAA67B" w14:textId="625275C4" w:rsidR="00D82AFB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Hyppig </w:t>
      </w:r>
      <w:r w:rsidR="00F2775F">
        <w:rPr>
          <w:rFonts w:ascii="AU Passata" w:hAnsi="AU Passata"/>
        </w:rPr>
        <w:t xml:space="preserve">udslusning </w:t>
      </w:r>
      <w:r w:rsidRPr="009701D7">
        <w:rPr>
          <w:rFonts w:ascii="AU Passata" w:hAnsi="AU Passata"/>
        </w:rPr>
        <w:t>+ biogas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3"/>
        <w:gridCol w:w="725"/>
        <w:gridCol w:w="468"/>
        <w:gridCol w:w="518"/>
        <w:gridCol w:w="466"/>
        <w:gridCol w:w="482"/>
        <w:gridCol w:w="751"/>
        <w:gridCol w:w="469"/>
        <w:gridCol w:w="702"/>
        <w:gridCol w:w="672"/>
        <w:gridCol w:w="844"/>
      </w:tblGrid>
      <w:tr w:rsidR="007B5467" w:rsidRPr="00921FBA" w14:paraId="031CB728" w14:textId="77777777" w:rsidTr="00FE668B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6736D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6DBB0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6C68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5E7B0FD8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BB36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6BBE396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7BAD0D1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99C3B" w14:textId="2F7DD4ED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For</w:t>
            </w:r>
            <w:r w:rsidR="00E918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træng-ning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C221E" w14:textId="03BA5FCB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5AEFD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AE714CD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E15BDBC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7B5467" w:rsidRPr="00921FBA" w14:paraId="7DF0A268" w14:textId="77777777" w:rsidTr="00FE668B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B358C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3228A8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E9C0F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5BBEC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729B9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861A5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7738E" w14:textId="0A88E4AF" w:rsidR="00E918E5" w:rsidRDefault="00E918E5" w:rsidP="00E918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</w:t>
            </w:r>
            <w:r w:rsidR="00FE668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</w:p>
          <w:p w14:paraId="7B09C2A7" w14:textId="757FAD47" w:rsidR="00E918E5" w:rsidRDefault="00FE668B" w:rsidP="00E918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CO</w:t>
            </w:r>
            <w:r w:rsidRPr="00FE668B"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  <w:t>2</w:t>
            </w:r>
          </w:p>
          <w:p w14:paraId="54C360B6" w14:textId="2B692052" w:rsidR="00E918E5" w:rsidRPr="00E918E5" w:rsidRDefault="00E918E5" w:rsidP="00E918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6BCB2" w14:textId="55EBDE7E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FCFE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3475B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558E9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7B5467" w:rsidRPr="00921FBA" w14:paraId="0CDA6B30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35FBA" w14:textId="77777777" w:rsidR="006128D1" w:rsidRPr="00921FBA" w:rsidRDefault="006128D1" w:rsidP="006128D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C246F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9E8334" w14:textId="4210782C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1C234E" w14:textId="0CDF1165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8330C3" w14:textId="64AB0843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2A958" w14:textId="1068D181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31272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75C3A" w14:textId="44DDEFEA" w:rsidR="006128D1" w:rsidRPr="00921FBA" w:rsidRDefault="00B212F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79ECF2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83CB84" w14:textId="5DB5E8FF" w:rsidR="006128D1" w:rsidRPr="00921FBA" w:rsidRDefault="00267A30" w:rsidP="00EC2CC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del w:id="99" w:author="Frederik Rask Dalby" w:date="2025-01-30T13:52:00Z" w16du:dateUtc="2025-01-30T12:52:00Z">
              <w:r w:rsidDel="00E669F7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125</w:delText>
              </w:r>
            </w:del>
            <w:ins w:id="100" w:author="Frederik Rask Dalby" w:date="2025-01-30T13:52:00Z" w16du:dateUtc="2025-01-30T12:52:00Z">
              <w:r w:rsidR="00E669F7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93</w:t>
              </w:r>
              <w:r w:rsidR="002C1131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,2</w:t>
              </w:r>
            </w:ins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236B5A" w14:textId="38FC0919" w:rsidR="006128D1" w:rsidRPr="00921FBA" w:rsidRDefault="002C113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01" w:author="Frederik Rask Dalby" w:date="2025-01-30T13:52:00Z" w16du:dateUtc="2025-01-30T12:52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470</w:t>
              </w:r>
            </w:ins>
            <w:del w:id="102" w:author="Frederik Rask Dalby" w:date="2025-01-30T13:52:00Z" w16du:dateUtc="2025-01-30T12:52:00Z">
              <w:r w:rsidR="00FC12AC" w:rsidDel="002C1131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631</w:delText>
              </w:r>
            </w:del>
          </w:p>
        </w:tc>
      </w:tr>
      <w:tr w:rsidR="007B5467" w:rsidRPr="00921FBA" w14:paraId="1BCCF353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EBDEC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8C407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50A59" w14:textId="21240992" w:rsidR="00FE668B" w:rsidRPr="00921FBA" w:rsidRDefault="0044782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CACEF3" w14:textId="4A38A396" w:rsidR="00FE668B" w:rsidRPr="00921FBA" w:rsidRDefault="00927BE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721938" w14:textId="48183AC2" w:rsidR="00FE668B" w:rsidRPr="00921FBA" w:rsidRDefault="00927BE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3E441F" w14:textId="6BF85866" w:rsidR="00FE668B" w:rsidRPr="00921FBA" w:rsidRDefault="00927BE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1DA96" w14:textId="3C55C84B" w:rsidR="00FE668B" w:rsidRPr="00921FBA" w:rsidRDefault="0003647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83DBD" w14:textId="07DA8736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56BC1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339AC3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C507E7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B5467" w:rsidRPr="00921FBA" w14:paraId="5C9C9A54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F78CB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9BBB8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D34F9F" w14:textId="39EC8788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24F11" w14:textId="42183816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C023E2" w14:textId="362C6901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2D4D5F" w14:textId="60C50A00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3A6E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E1F28" w14:textId="0846B8C7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E463B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D9134A" w14:textId="37E616D0" w:rsidR="000A5FFD" w:rsidRPr="00921FBA" w:rsidRDefault="002C113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03" w:author="Frederik Rask Dalby" w:date="2025-01-30T13:52:00Z" w16du:dateUtc="2025-01-30T12:52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114</w:t>
              </w:r>
            </w:ins>
            <w:del w:id="104" w:author="Frederik Rask Dalby" w:date="2025-01-30T13:52:00Z" w16du:dateUtc="2025-01-30T12:52:00Z">
              <w:r w:rsidR="00267A30" w:rsidDel="002C1131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141</w:delText>
              </w:r>
            </w:del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C5A6CA" w14:textId="3421272A" w:rsidR="000A5FFD" w:rsidRPr="00921FBA" w:rsidRDefault="002C113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05" w:author="Frederik Rask Dalby" w:date="2025-01-30T13:53:00Z" w16du:dateUtc="2025-01-30T12:53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410</w:t>
              </w:r>
            </w:ins>
            <w:del w:id="106" w:author="Frederik Rask Dalby" w:date="2025-01-30T13:53:00Z" w16du:dateUtc="2025-01-30T12:53:00Z">
              <w:r w:rsidR="00FC12AC" w:rsidDel="002C1131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505</w:delText>
              </w:r>
            </w:del>
          </w:p>
        </w:tc>
      </w:tr>
      <w:tr w:rsidR="007B5467" w:rsidRPr="00921FBA" w14:paraId="3E6AF5BB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97E86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7DE1A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707C5E" w14:textId="4555E1D5" w:rsidR="000A5FFD" w:rsidRPr="00921FBA" w:rsidRDefault="00447822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5FCB6F" w14:textId="448832A7" w:rsidR="000A5FFD" w:rsidRPr="00921FBA" w:rsidRDefault="00927BE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0C3E63" w14:textId="6B072410" w:rsidR="000A5FFD" w:rsidRPr="00921FBA" w:rsidRDefault="00927BE8" w:rsidP="00EC2CC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C2265F" w14:textId="49599C68" w:rsidR="000A5FFD" w:rsidRPr="00921FBA" w:rsidRDefault="00927BE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48563" w14:textId="30C81ACF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6CC27" w14:textId="3A54ACC3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2AC23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62AED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DAD004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B5467" w:rsidRPr="00921FBA" w14:paraId="0BD713B3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4EF43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BCF62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8FA79C" w14:textId="7AAA6E8F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1DF0AD" w14:textId="474285AD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A6F0FF" w14:textId="01D925F6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781971" w14:textId="369CCA4C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A00EC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4BD5F" w14:textId="740C3E16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1BDA2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249458" w14:textId="4B8C1702" w:rsidR="000A5FFD" w:rsidRPr="00921FBA" w:rsidRDefault="002C113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07" w:author="Frederik Rask Dalby" w:date="2025-01-30T13:53:00Z" w16du:dateUtc="2025-01-30T12:53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113</w:t>
              </w:r>
            </w:ins>
            <w:del w:id="108" w:author="Frederik Rask Dalby" w:date="2025-01-30T13:53:00Z" w16du:dateUtc="2025-01-30T12:53:00Z">
              <w:r w:rsidR="00267A30" w:rsidDel="002C1131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140</w:delText>
              </w:r>
            </w:del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5BB90D" w14:textId="0FECAA1B" w:rsidR="000A5FFD" w:rsidRPr="00921FBA" w:rsidRDefault="002C113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09" w:author="Frederik Rask Dalby" w:date="2025-01-30T13:53:00Z" w16du:dateUtc="2025-01-30T12:53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309</w:t>
              </w:r>
            </w:ins>
            <w:del w:id="110" w:author="Frederik Rask Dalby" w:date="2025-01-30T13:53:00Z" w16du:dateUtc="2025-01-30T12:53:00Z">
              <w:r w:rsidR="00FC12AC" w:rsidDel="002C1131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382</w:delText>
              </w:r>
            </w:del>
          </w:p>
        </w:tc>
      </w:tr>
      <w:tr w:rsidR="007B5467" w:rsidRPr="00921FBA" w14:paraId="6F05263C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51B63B0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C307B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C947C" w14:textId="6BCE4881" w:rsidR="000A5FFD" w:rsidRPr="00921FBA" w:rsidRDefault="009A104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891C90" w14:textId="024C91D6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966AD" w14:textId="4838DBDD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84D4AF" w14:textId="265BC146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D0E4" w14:textId="588D060C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26,7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0359B" w14:textId="6CAED8E6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57B36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04A2D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E8760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B5467" w:rsidRPr="00921FBA" w14:paraId="7B107A1A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F5582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049A0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D53A17" w14:textId="71217905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2282B0" w14:textId="46AE3AA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FC5700" w14:textId="7F74F7BA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29CA1" w14:textId="40E10928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D563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F8941" w14:textId="6264B578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1685E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ADAB3F" w14:textId="6A5B9224" w:rsidR="000A5FFD" w:rsidRPr="00921FBA" w:rsidRDefault="00F21F3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11" w:author="Frederik Rask Dalby" w:date="2025-01-30T13:53:00Z" w16du:dateUtc="2025-01-30T12:53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113</w:t>
              </w:r>
            </w:ins>
            <w:del w:id="112" w:author="Frederik Rask Dalby" w:date="2025-01-30T13:53:00Z" w16du:dateUtc="2025-01-30T12:53:00Z">
              <w:r w:rsidR="00267A30" w:rsidDel="00F21F3F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141</w:delText>
              </w:r>
            </w:del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F8C92" w14:textId="44B6E562" w:rsidR="000A5FFD" w:rsidRPr="00921FBA" w:rsidRDefault="00F21F3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13" w:author="Frederik Rask Dalby" w:date="2025-01-30T13:53:00Z" w16du:dateUtc="2025-01-30T12:53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94,2</w:t>
              </w:r>
            </w:ins>
            <w:del w:id="114" w:author="Frederik Rask Dalby" w:date="2025-01-30T13:53:00Z" w16du:dateUtc="2025-01-30T12:53:00Z">
              <w:r w:rsidR="00FC12AC" w:rsidDel="00F21F3F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117</w:delText>
              </w:r>
            </w:del>
          </w:p>
        </w:tc>
      </w:tr>
      <w:tr w:rsidR="007B5467" w:rsidRPr="00921FBA" w14:paraId="511DA97A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2293913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F560F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55438" w14:textId="0A8A7440" w:rsidR="000A5FFD" w:rsidRPr="00921FBA" w:rsidRDefault="009A104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4CA8DC" w14:textId="5800081E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6C276" w14:textId="36E0659D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8EE7BC" w14:textId="3BC46BA1" w:rsidR="000A5FFD" w:rsidRPr="00921FBA" w:rsidRDefault="00AB4FDF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3FEB7" w14:textId="40E71C4D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27,4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CD9FD" w14:textId="1A61C94B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3655A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F3E824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1D8900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B5467" w:rsidRPr="00921FBA" w14:paraId="61E21503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CA4DF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DDA46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DB9268" w14:textId="4467FDFC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8C9E09" w14:textId="3D863DC9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979BA7" w14:textId="45A176C2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3B5473" w14:textId="1EA39B8E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3485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238023" w14:textId="2101CE6C" w:rsidR="000A5FFD" w:rsidRPr="00921FBA" w:rsidRDefault="00C91C7B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7C00B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8F2D40" w14:textId="72958B01" w:rsidR="000A5FFD" w:rsidRPr="00921FBA" w:rsidRDefault="006117D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15" w:author="Frederik Rask Dalby" w:date="2025-01-30T13:54:00Z" w16du:dateUtc="2025-01-30T12:54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111</w:t>
              </w:r>
            </w:ins>
            <w:del w:id="116" w:author="Frederik Rask Dalby" w:date="2025-01-30T13:54:00Z" w16du:dateUtc="2025-01-30T12:54:00Z">
              <w:r w:rsidR="00267A30" w:rsidDel="006117D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136</w:delText>
              </w:r>
            </w:del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C7E67C" w14:textId="215EDE3C" w:rsidR="000A5FFD" w:rsidRPr="00921FBA" w:rsidRDefault="006117DC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17" w:author="Frederik Rask Dalby" w:date="2025-01-30T13:54:00Z" w16du:dateUtc="2025-01-30T12:54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139</w:t>
              </w:r>
            </w:ins>
            <w:del w:id="118" w:author="Frederik Rask Dalby" w:date="2025-01-30T13:54:00Z" w16du:dateUtc="2025-01-30T12:54:00Z">
              <w:r w:rsidR="00D24092" w:rsidDel="006117D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17</w:delText>
              </w:r>
              <w:r w:rsidR="00C91C7B" w:rsidDel="006117DC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</w:delText>
              </w:r>
            </w:del>
          </w:p>
        </w:tc>
      </w:tr>
      <w:tr w:rsidR="007B5467" w:rsidRPr="00921FBA" w14:paraId="7EFEAAC8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4CF892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8C2C4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84CF36" w14:textId="2C6922D2" w:rsidR="000A5FFD" w:rsidRPr="00921FBA" w:rsidRDefault="009A1048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E4E0B" w14:textId="0988B0B3" w:rsidR="000A5FFD" w:rsidRPr="00921FBA" w:rsidRDefault="00D21BE3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D4C68E" w14:textId="1160FA69" w:rsidR="000A5FFD" w:rsidRPr="00921FBA" w:rsidRDefault="00D21BE3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D1DECC" w14:textId="7F9F6393" w:rsidR="000A5FFD" w:rsidRPr="00921FBA" w:rsidRDefault="00D21BE3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B932" w14:textId="644E71D9" w:rsidR="000A5FFD" w:rsidRPr="00921FBA" w:rsidRDefault="00036473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D0E34" w14:textId="7D20E568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F6AF6B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45D21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65C334" w14:textId="77777777" w:rsidR="000A5FFD" w:rsidRPr="00921FBA" w:rsidRDefault="000A5FFD" w:rsidP="000A5FF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B5467" w:rsidRPr="00921FBA" w14:paraId="064A601B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2E34F" w14:textId="77777777" w:rsidR="000A5FFD" w:rsidRPr="00921FBA" w:rsidRDefault="000A5FFD" w:rsidP="000A5FF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73912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A54C9E" w14:textId="3151B055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792484" w14:textId="25E67D94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7A8AA2" w14:textId="166C624C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2548E9" w14:textId="5703B4AE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4CB30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AE73D" w14:textId="2EC56C12" w:rsidR="000A5FFD" w:rsidRPr="00921FBA" w:rsidRDefault="00B212F1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5EBC6" w14:textId="77777777" w:rsidR="000A5FFD" w:rsidRPr="00921FBA" w:rsidRDefault="000A5FFD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2D1E3" w14:textId="55D3A62F" w:rsidR="000A5FFD" w:rsidRPr="00921FBA" w:rsidRDefault="004A55EA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19" w:author="Frederik Rask Dalby" w:date="2025-01-30T13:54:00Z" w16du:dateUtc="2025-01-30T12:54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110</w:t>
              </w:r>
            </w:ins>
            <w:del w:id="120" w:author="Frederik Rask Dalby" w:date="2025-01-30T13:54:00Z" w16du:dateUtc="2025-01-30T12:54:00Z">
              <w:r w:rsidR="00267A30" w:rsidDel="004A55E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135</w:delText>
              </w:r>
            </w:del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5ACBD5" w14:textId="1A9C6EE9" w:rsidR="000A5FFD" w:rsidRPr="00921FBA" w:rsidRDefault="004A55EA" w:rsidP="000A5FF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21" w:author="Frederik Rask Dalby" w:date="2025-01-30T13:54:00Z" w16du:dateUtc="2025-01-30T12:54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86,1</w:t>
              </w:r>
            </w:ins>
            <w:del w:id="122" w:author="Frederik Rask Dalby" w:date="2025-01-30T13:54:00Z" w16du:dateUtc="2025-01-30T12:54:00Z">
              <w:r w:rsidR="00FC12AC" w:rsidDel="004A55E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106</w:delText>
              </w:r>
            </w:del>
          </w:p>
        </w:tc>
      </w:tr>
      <w:tr w:rsidR="007B5467" w:rsidRPr="00921FBA" w14:paraId="493FF243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5A859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28558A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68F0A" w14:textId="5166F520" w:rsidR="00FE668B" w:rsidRPr="00921FBA" w:rsidRDefault="009A104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8A286F" w14:textId="54CC28B0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3DEDD6" w14:textId="75FF28BE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9F777" w14:textId="031D2AFA" w:rsidR="00FE668B" w:rsidRPr="00921FBA" w:rsidRDefault="00D21BE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04826" w14:textId="442FAB1A" w:rsidR="00FE668B" w:rsidRPr="00921FBA" w:rsidRDefault="00267A3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7906F" w14:textId="73D43CE0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CC412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AAC6E6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D2FD0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B5467" w:rsidRPr="00921FBA" w14:paraId="7B81E3A7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DDAEB" w14:textId="77777777" w:rsidR="006128D1" w:rsidRPr="00921FBA" w:rsidRDefault="006128D1" w:rsidP="006128D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043666" w14:textId="5CD6DEF1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A7B668" w14:textId="6A324B1A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0D74F7" w14:textId="64FE4135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D28FC" w14:textId="097225FB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A0BC2" w14:textId="3D601789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2F532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204DE" w14:textId="6D011424" w:rsidR="006128D1" w:rsidRPr="00921FBA" w:rsidRDefault="00B212F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518800" w14:textId="77777777" w:rsidR="006128D1" w:rsidRPr="00921FBA" w:rsidRDefault="006128D1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B2931" w14:textId="2B3A8E54" w:rsidR="006128D1" w:rsidRPr="00921FBA" w:rsidRDefault="004A55EA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23" w:author="Frederik Rask Dalby" w:date="2025-01-30T13:54:00Z" w16du:dateUtc="2025-01-30T12:54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99,6</w:t>
              </w:r>
            </w:ins>
            <w:del w:id="124" w:author="Frederik Rask Dalby" w:date="2025-01-30T13:54:00Z" w16du:dateUtc="2025-01-30T12:54:00Z">
              <w:r w:rsidR="00267A30" w:rsidDel="004A55E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123</w:delText>
              </w:r>
            </w:del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7F153" w14:textId="1447EAF2" w:rsidR="006128D1" w:rsidRPr="00921FBA" w:rsidRDefault="004A55EA" w:rsidP="006128D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25" w:author="Frederik Rask Dalby" w:date="2025-01-30T13:55:00Z" w16du:dateUtc="2025-01-30T12:55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188</w:t>
              </w:r>
            </w:ins>
            <w:del w:id="126" w:author="Frederik Rask Dalby" w:date="2025-01-30T13:55:00Z" w16du:dateUtc="2025-01-30T12:55:00Z">
              <w:r w:rsidR="00FC12AC" w:rsidDel="004A55E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232</w:delText>
              </w:r>
            </w:del>
          </w:p>
        </w:tc>
      </w:tr>
      <w:tr w:rsidR="007B5467" w:rsidRPr="00921FBA" w14:paraId="1D04FD79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10775A1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873FC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C663DC" w14:textId="3C0F6138" w:rsidR="00FE668B" w:rsidRPr="00921FBA" w:rsidRDefault="009A104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F1DC8B" w14:textId="4A103C41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A6905E" w14:textId="3E9F8CEA" w:rsidR="00FE668B" w:rsidRPr="00921FBA" w:rsidRDefault="00D1557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FD581E" w14:textId="100F5AA8" w:rsidR="00FE668B" w:rsidRPr="00921FBA" w:rsidRDefault="00D21BE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257140" w14:textId="79B15F0A" w:rsidR="00FE668B" w:rsidRPr="00921FBA" w:rsidRDefault="00267A3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23,6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A3504" w14:textId="585A16B1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0A42E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76EB9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F8C46" w14:textId="77777777" w:rsidR="00FE668B" w:rsidRPr="00921FBA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B5467" w:rsidRPr="00921FBA" w14:paraId="5DAAC349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CCC98" w14:textId="77777777" w:rsidR="00D5021E" w:rsidRPr="006C5A56" w:rsidRDefault="00D5021E" w:rsidP="00D5021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1C18E" w14:textId="7777777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B325D" w14:textId="032A914A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7E217" w14:textId="11AFC78F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E9710F" w14:textId="29DB9D52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A32B16" w14:textId="5214EB0E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5B6F" w14:textId="7777777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8AE46" w14:textId="34E24B7F" w:rsidR="00D5021E" w:rsidRPr="006C5A56" w:rsidRDefault="000C40A4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2B7FA" w14:textId="77777777" w:rsidR="00D5021E" w:rsidRPr="006C5A56" w:rsidRDefault="00D5021E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8D818" w14:textId="781224D0" w:rsidR="00D5021E" w:rsidRPr="006C5A56" w:rsidRDefault="007B5467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ins w:id="127" w:author="Frederik Rask Dalby" w:date="2025-01-30T13:51:00Z" w16du:dateUtc="2025-01-30T12:51:00Z">
              <w:r>
                <w:rPr>
                  <w:rFonts w:ascii="AU Passata" w:eastAsia="Times New Roman" w:hAnsi="AU Passata" w:cs="Segoe UI"/>
                  <w:b/>
                  <w:bCs/>
                  <w:color w:val="000000" w:themeColor="text1"/>
                  <w:kern w:val="0"/>
                  <w:sz w:val="18"/>
                  <w:szCs w:val="18"/>
                  <w:lang w:eastAsia="da-DK"/>
                  <w14:ligatures w14:val="none"/>
                </w:rPr>
                <w:t>93,2</w:t>
              </w:r>
            </w:ins>
            <w:del w:id="128" w:author="Frederik Rask Dalby" w:date="2025-01-30T13:50:00Z" w16du:dateUtc="2025-01-30T12:50:00Z">
              <w:r w:rsidR="00D5021E" w:rsidDel="00600381">
                <w:rPr>
                  <w:rFonts w:ascii="AU Passata" w:eastAsia="Times New Roman" w:hAnsi="AU Passata" w:cs="Segoe UI"/>
                  <w:b/>
                  <w:bCs/>
                  <w:color w:val="000000" w:themeColor="text1"/>
                  <w:kern w:val="0"/>
                  <w:sz w:val="18"/>
                  <w:szCs w:val="18"/>
                  <w:lang w:eastAsia="da-DK"/>
                  <w14:ligatures w14:val="none"/>
                </w:rPr>
                <w:delText>1</w:delText>
              </w:r>
            </w:del>
            <w:del w:id="129" w:author="Frederik Rask Dalby" w:date="2025-01-30T13:09:00Z" w16du:dateUtc="2025-01-30T12:09:00Z">
              <w:r w:rsidR="004726DE" w:rsidDel="000049D7">
                <w:rPr>
                  <w:rFonts w:ascii="AU Passata" w:eastAsia="Times New Roman" w:hAnsi="AU Passata" w:cs="Segoe UI"/>
                  <w:b/>
                  <w:bCs/>
                  <w:color w:val="000000" w:themeColor="text1"/>
                  <w:kern w:val="0"/>
                  <w:sz w:val="18"/>
                  <w:szCs w:val="18"/>
                  <w:lang w:eastAsia="da-DK"/>
                  <w14:ligatures w14:val="none"/>
                </w:rPr>
                <w:delText>37</w:delText>
              </w:r>
            </w:del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670EAD" w14:textId="6E90BC41" w:rsidR="00D5021E" w:rsidRPr="006C5A56" w:rsidRDefault="00BD5C90" w:rsidP="00D5021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ins w:id="130" w:author="Frederik Rask Dalby" w:date="2025-01-30T13:51:00Z" w16du:dateUtc="2025-01-30T12:51:00Z">
              <w:r>
                <w:rPr>
                  <w:rFonts w:ascii="AU Passata" w:eastAsia="Times New Roman" w:hAnsi="AU Passata" w:cs="Segoe UI"/>
                  <w:b/>
                  <w:bCs/>
                  <w:color w:val="000000" w:themeColor="text1"/>
                  <w:kern w:val="0"/>
                  <w:sz w:val="18"/>
                  <w:szCs w:val="18"/>
                  <w:lang w:eastAsia="da-DK"/>
                  <w14:ligatures w14:val="none"/>
                </w:rPr>
                <w:t>470</w:t>
              </w:r>
            </w:ins>
            <w:del w:id="131" w:author="Frederik Rask Dalby" w:date="2025-01-30T13:51:00Z" w16du:dateUtc="2025-01-30T12:51:00Z">
              <w:r w:rsidR="00D5021E" w:rsidDel="00BD5C90">
                <w:rPr>
                  <w:rFonts w:ascii="AU Passata" w:eastAsia="Times New Roman" w:hAnsi="AU Passata" w:cs="Segoe UI"/>
                  <w:b/>
                  <w:bCs/>
                  <w:color w:val="000000" w:themeColor="text1"/>
                  <w:kern w:val="0"/>
                  <w:sz w:val="18"/>
                  <w:szCs w:val="18"/>
                  <w:lang w:eastAsia="da-DK"/>
                  <w14:ligatures w14:val="none"/>
                </w:rPr>
                <w:delText>631</w:delText>
              </w:r>
            </w:del>
          </w:p>
        </w:tc>
      </w:tr>
      <w:tr w:rsidR="007B5467" w:rsidRPr="00921FBA" w14:paraId="1204E90C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2A973" w14:textId="77777777" w:rsidR="00FE668B" w:rsidRPr="006C5A56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B8A21" w14:textId="77777777" w:rsidR="00FE668B" w:rsidRPr="006C5A56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EED672" w14:textId="57A4B7BC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A5D809" w14:textId="42AAED9A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DBE97" w14:textId="153BAAE7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65814C" w14:textId="3099D3F2" w:rsidR="00FE668B" w:rsidRPr="006C5A56" w:rsidRDefault="00FD3FF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9F0D" w14:textId="42946B0A" w:rsidR="00FE668B" w:rsidRPr="006C5A56" w:rsidRDefault="00FD3FF1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31,9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DFD4D" w14:textId="288DB12C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B51C2" w14:textId="77777777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CC50B4" w14:textId="77777777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40B8F9" w14:textId="77777777" w:rsidR="00FE668B" w:rsidRPr="006C5A56" w:rsidRDefault="00FE668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B5467" w:rsidRPr="00921FBA" w14:paraId="4A69A05C" w14:textId="77777777" w:rsidTr="00E918E5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D3ADD" w14:textId="77777777" w:rsidR="00FE668B" w:rsidRPr="006C5A56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81165" w14:textId="77777777" w:rsidR="00FE668B" w:rsidRPr="006C5A56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12C1" w14:textId="4E121B4D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1C3F65" w14:textId="27D5606D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B8D1E5" w14:textId="3678314F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F57EA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90D9E" w14:textId="798BF4E1" w:rsidR="00FE668B" w:rsidRPr="006C5A56" w:rsidRDefault="005F45E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44981" w14:textId="744CAF35" w:rsidR="00FE668B" w:rsidRPr="006C5A56" w:rsidRDefault="00FE668B" w:rsidP="00FD3FF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C2E8D" w14:textId="483FABA4" w:rsidR="00FE668B" w:rsidRPr="006C5A56" w:rsidRDefault="00E9022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2D45A" w14:textId="77777777" w:rsidR="00FE668B" w:rsidRPr="006C5A56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D96792" w14:textId="509F3277" w:rsidR="00FE668B" w:rsidRPr="006C5A56" w:rsidRDefault="004726D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ins w:id="132" w:author="Frederik Rask Dalby" w:date="2025-01-30T13:51:00Z" w16du:dateUtc="2025-01-30T12:51:00Z">
              <w:r w:rsidR="007B5467">
                <w:rPr>
                  <w:rFonts w:ascii="AU Passata" w:eastAsia="Times New Roman" w:hAnsi="AU Passata" w:cs="Segoe UI"/>
                  <w:b/>
                  <w:bCs/>
                  <w:color w:val="000000" w:themeColor="text1"/>
                  <w:kern w:val="0"/>
                  <w:sz w:val="18"/>
                  <w:szCs w:val="18"/>
                  <w:lang w:eastAsia="da-DK"/>
                  <w14:ligatures w14:val="none"/>
                </w:rPr>
                <w:t>11</w:t>
              </w:r>
            </w:ins>
            <w:del w:id="133" w:author="Frederik Rask Dalby" w:date="2025-01-30T13:10:00Z" w16du:dateUtc="2025-01-30T12:10:00Z">
              <w:r w:rsidDel="002C7B74">
                <w:rPr>
                  <w:rFonts w:ascii="AU Passata" w:eastAsia="Times New Roman" w:hAnsi="AU Passata" w:cs="Segoe UI"/>
                  <w:b/>
                  <w:bCs/>
                  <w:color w:val="000000" w:themeColor="text1"/>
                  <w:kern w:val="0"/>
                  <w:sz w:val="18"/>
                  <w:szCs w:val="18"/>
                  <w:lang w:eastAsia="da-DK"/>
                  <w14:ligatures w14:val="none"/>
                </w:rPr>
                <w:delText>29</w:delText>
              </w:r>
            </w:del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673504" w14:textId="588D9EC5" w:rsidR="00FE668B" w:rsidRPr="006C5A56" w:rsidRDefault="00BD5C90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ins w:id="134" w:author="Frederik Rask Dalby" w:date="2025-01-30T13:51:00Z" w16du:dateUtc="2025-01-30T12:51:00Z">
              <w:r>
                <w:rPr>
                  <w:rFonts w:ascii="AU Passata" w:eastAsia="Times New Roman" w:hAnsi="AU Passata" w:cs="Segoe UI"/>
                  <w:b/>
                  <w:bCs/>
                  <w:color w:val="000000" w:themeColor="text1"/>
                  <w:kern w:val="0"/>
                  <w:sz w:val="18"/>
                  <w:szCs w:val="18"/>
                  <w:lang w:eastAsia="da-DK"/>
                  <w14:ligatures w14:val="none"/>
                </w:rPr>
                <w:t>1227</w:t>
              </w:r>
            </w:ins>
            <w:del w:id="135" w:author="Frederik Rask Dalby" w:date="2025-01-30T13:51:00Z" w16du:dateUtc="2025-01-30T12:51:00Z">
              <w:r w:rsidR="00F57EA1" w:rsidDel="00BD5C90">
                <w:rPr>
                  <w:rFonts w:ascii="AU Passata" w:eastAsia="Times New Roman" w:hAnsi="AU Passata" w:cs="Segoe UI"/>
                  <w:b/>
                  <w:bCs/>
                  <w:color w:val="000000" w:themeColor="text1"/>
                  <w:kern w:val="0"/>
                  <w:sz w:val="18"/>
                  <w:szCs w:val="18"/>
                  <w:lang w:eastAsia="da-DK"/>
                  <w14:ligatures w14:val="none"/>
                </w:rPr>
                <w:delText>1512</w:delText>
              </w:r>
            </w:del>
          </w:p>
        </w:tc>
      </w:tr>
      <w:tr w:rsidR="007B5467" w:rsidRPr="00921FBA" w14:paraId="3DCBC4CC" w14:textId="77777777" w:rsidTr="00E918E5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9D551" w14:textId="77777777" w:rsidR="00FE668B" w:rsidRPr="00921FBA" w:rsidRDefault="00FE668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973D8" w14:textId="77777777" w:rsidR="00FE668B" w:rsidRPr="00921FBA" w:rsidRDefault="00FE668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9E0322" w14:textId="1E2665E7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AE4C7" w14:textId="7359ADA7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76D53" w14:textId="3846A8FD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09EA7C" w14:textId="45794692" w:rsidR="00FE668B" w:rsidRPr="00921FBA" w:rsidRDefault="008C403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534D7" w14:textId="3E982E14" w:rsidR="00FE668B" w:rsidRPr="00921FBA" w:rsidRDefault="008C403B" w:rsidP="00FC12AC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C12AC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25,6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6F03" w14:textId="0CA68A52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30A95E" w14:textId="77777777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DE6ED7" w14:textId="77777777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4EF2F7" w14:textId="77777777" w:rsidR="00FE668B" w:rsidRPr="00921FBA" w:rsidRDefault="00FE668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4B2FB2F" w14:textId="1C402A84" w:rsidR="00921FBA" w:rsidRPr="009701D7" w:rsidRDefault="00921FBA">
      <w:pPr>
        <w:rPr>
          <w:rFonts w:ascii="AU Passata" w:hAnsi="AU Passata"/>
        </w:rPr>
      </w:pPr>
    </w:p>
    <w:p w14:paraId="4EA33FCB" w14:textId="29D88A09" w:rsidR="008F68A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66E63FFF" w14:textId="6DD9912C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  <w:r>
        <w:rPr>
          <w:rFonts w:ascii="AU Passata" w:hAnsi="AU Passata"/>
        </w:rPr>
        <w:t xml:space="preserve"> + overdækning</w:t>
      </w:r>
    </w:p>
    <w:tbl>
      <w:tblPr>
        <w:tblW w:w="82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469"/>
        <w:gridCol w:w="734"/>
        <w:gridCol w:w="513"/>
        <w:gridCol w:w="846"/>
      </w:tblGrid>
      <w:tr w:rsidR="00FC12AC" w:rsidRPr="00921FBA" w14:paraId="692F5AF7" w14:textId="77777777" w:rsidTr="00FC12AC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CDFA4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CA13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0D68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32A1D67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CCDA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5159306A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65A342A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E572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2FDC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83E065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4E85418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FC12AC" w:rsidRPr="00921FBA" w14:paraId="3EF3E73D" w14:textId="77777777" w:rsidTr="00FC12AC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192CA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94027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ED9C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6922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26FC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65424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4318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BDE8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5CC5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E29B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FC12AC" w:rsidRPr="00921FBA" w14:paraId="12EFD6E0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AF61D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0800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FCE0B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69C1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DEC14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A966A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37FF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F0640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3AE0DF" w14:textId="36640EEC" w:rsidR="00FC12AC" w:rsidRPr="00921FBA" w:rsidRDefault="00E84F6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r w:rsidR="00600CA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D1B3EA" w14:textId="64E572AF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360</w:t>
            </w:r>
          </w:p>
        </w:tc>
      </w:tr>
      <w:tr w:rsidR="00FC12AC" w:rsidRPr="00921FBA" w14:paraId="64890643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31210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8BC9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58B3D9" w14:textId="511647A1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F83305" w14:textId="0F43D2C0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A2095" w14:textId="07C93224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50BED4" w14:textId="044A94F2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CEAD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BB87D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414DA0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4BF880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4C4524DE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22848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03A3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16CED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08D24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71FDE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0E651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8F3BC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4D4C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39276" w14:textId="130A3658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68D3C" w14:textId="6B30AD6C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236</w:t>
            </w:r>
          </w:p>
        </w:tc>
      </w:tr>
      <w:tr w:rsidR="00FC12AC" w:rsidRPr="00921FBA" w14:paraId="7FE16589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42C0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A823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A1E76D" w14:textId="201AD5ED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37EE9A" w14:textId="7DA637B8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97804" w14:textId="4E4D67DD" w:rsidR="00FC12AC" w:rsidRPr="00921FBA" w:rsidRDefault="00725369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0E04C6" w14:textId="06FEE0F2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8CD4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27CA93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934292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6D945C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71F50ECC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129FD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4941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A1431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98A1CD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840F6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F219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F7383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35404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EF752E" w14:textId="7EDE85DD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50,2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6F1E94" w14:textId="5930B115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171</w:t>
            </w:r>
          </w:p>
        </w:tc>
      </w:tr>
      <w:tr w:rsidR="00FC12AC" w:rsidRPr="00921FBA" w14:paraId="5DDAFE43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1458BD6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287F4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F6751C" w14:textId="4CF470B8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F76201" w14:textId="4B176CE3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7787FE" w14:textId="1E267D76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A90DFD" w14:textId="08CB82FD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A9D3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E1A61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E6B51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DC928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03DBCAC7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93E8F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1D53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1D234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DE35A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D149F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CE03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2FA28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3AB9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C9CE1C" w14:textId="3FB9D5D9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48,6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F512B6" w14:textId="680686EB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50,5</w:t>
            </w:r>
          </w:p>
        </w:tc>
      </w:tr>
      <w:tr w:rsidR="00FC12AC" w:rsidRPr="00921FBA" w14:paraId="00405774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1FEF51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DEB38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059817" w14:textId="29583756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86E8B" w14:textId="33189378" w:rsidR="00FC12AC" w:rsidRPr="00921FBA" w:rsidRDefault="001F50B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A58936" w14:textId="51D2B633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8DB7BA" w14:textId="026CE6D3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C537F3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06734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840E88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2E4CAC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24B7BB4D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79F15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ECD57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2822E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CFB66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95A05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357E1B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508A6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A38C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02BD0" w14:textId="17367E68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5DB364" w14:textId="6AE85705" w:rsidR="00FC12AC" w:rsidRPr="00921FBA" w:rsidRDefault="0082599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81,3</w:t>
            </w:r>
          </w:p>
        </w:tc>
      </w:tr>
      <w:tr w:rsidR="00FC12AC" w:rsidRPr="00921FBA" w14:paraId="615EEC66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79946C0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BFC0F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4189CA" w14:textId="7829B4D3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21576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4FE905" w14:textId="64F76C1C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AB281A" w14:textId="0FDEF1BA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2E4BA2" w14:textId="26DFE7FF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667DA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AE229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336DB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5C420F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32FE38C0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FF2AE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DA6B9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1D2D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E1339A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85841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287A6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9BEA8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3DF51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BAE750" w14:textId="2CF979E6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51,4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48CD70" w14:textId="0F0B67B1" w:rsidR="00FC12AC" w:rsidRPr="00921FBA" w:rsidRDefault="00E6606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50,0</w:t>
            </w:r>
          </w:p>
        </w:tc>
      </w:tr>
      <w:tr w:rsidR="00FC12AC" w:rsidRPr="00921FBA" w14:paraId="330BA0F5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3E95A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C061A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72D635" w14:textId="5C79E115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908305" w14:textId="0DE98E32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FF59DD" w14:textId="1D87AFFE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2767A6" w14:textId="76D3F615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2082A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00EE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2846A7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2B37E2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3227D0A2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AB842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BB35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4BD1A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B673E5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88E093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C2CB6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33682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F1A4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F015D" w14:textId="5964E677" w:rsidR="00FC12AC" w:rsidRPr="00921FBA" w:rsidRDefault="003B463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45,6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2406DA" w14:textId="63ACB40A" w:rsidR="00FC12AC" w:rsidRPr="00921FBA" w:rsidRDefault="00E6606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107</w:t>
            </w:r>
          </w:p>
        </w:tc>
      </w:tr>
      <w:tr w:rsidR="00FC12AC" w:rsidRPr="00921FBA" w14:paraId="2A3AEF62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C7B9ED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A26C0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D82DE" w14:textId="4762BFAE" w:rsidR="00FC12AC" w:rsidRPr="00921FBA" w:rsidRDefault="00A676B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1F50B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9266E1" w14:textId="348A59AC" w:rsidR="00FC12AC" w:rsidRPr="00921FBA" w:rsidRDefault="0072536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16C41" w14:textId="5E3BAAE7" w:rsidR="00FC12AC" w:rsidRPr="00921FBA" w:rsidRDefault="009E670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22BB06" w14:textId="11544DE0" w:rsidR="00FC12AC" w:rsidRPr="00921FBA" w:rsidRDefault="00600C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A5E98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BDAC4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8465A6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3C5FFA" w14:textId="77777777" w:rsidR="00FC12AC" w:rsidRPr="00921FBA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4592E" w:rsidRPr="00921FBA" w14:paraId="6A4CCEBB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E5C38" w14:textId="77777777" w:rsidR="00E4592E" w:rsidRPr="006C5A56" w:rsidRDefault="00E4592E" w:rsidP="00E4592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48D1D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4650ED" w14:textId="0B6BF5D5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9B6132" w14:textId="1389430F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ECB7D9" w14:textId="5073AA0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5BCE7" w14:textId="686FDD4D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9AE7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348E1A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3C2A6D" w14:textId="2D44D25B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49,4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346D2B" w14:textId="30C0CED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360</w:t>
            </w:r>
          </w:p>
        </w:tc>
      </w:tr>
      <w:tr w:rsidR="00FC12AC" w:rsidRPr="00921FBA" w14:paraId="3AAD08F6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3BA0C" w14:textId="77777777" w:rsidR="00FC12AC" w:rsidRPr="006C5A56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25173A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F9071B" w14:textId="322C6C16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925407" w14:textId="278B6D44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AE5360" w14:textId="54354ABD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18AFA" w14:textId="7D87192F" w:rsidR="00FC12AC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69123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ABA50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3A7DA9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373C3" w14:textId="77777777" w:rsidR="00FC12AC" w:rsidRPr="006C5A56" w:rsidRDefault="00FC12AC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FC12AC" w:rsidRPr="00921FBA" w14:paraId="31FDE490" w14:textId="77777777" w:rsidTr="00FC12AC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D886E" w14:textId="77777777" w:rsidR="00FC12AC" w:rsidRPr="006C5A56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7AD3E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DEFBA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281FE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1DBCB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E9D184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23F22" w14:textId="59F64136" w:rsidR="00FC12AC" w:rsidRPr="006C5A56" w:rsidRDefault="00F930A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CBA37" w14:textId="77777777" w:rsidR="00FC12AC" w:rsidRPr="006C5A56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C0B909" w14:textId="3130E663" w:rsidR="00FC12AC" w:rsidRPr="006C5A56" w:rsidRDefault="00E6606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8734B5" w14:textId="0ED54526" w:rsidR="00FC12AC" w:rsidRPr="006C5A56" w:rsidRDefault="005C173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697</w:t>
            </w:r>
          </w:p>
        </w:tc>
      </w:tr>
      <w:tr w:rsidR="00FC12AC" w:rsidRPr="00921FBA" w14:paraId="2F43C2CC" w14:textId="77777777" w:rsidTr="00FC12AC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635DC" w14:textId="77777777" w:rsidR="00FC12AC" w:rsidRPr="00921FBA" w:rsidRDefault="00FC12AC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D390C" w14:textId="77777777" w:rsidR="00FC12AC" w:rsidRPr="00921FBA" w:rsidRDefault="00FC12AC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427294" w14:textId="1F4376E9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25CDA" w14:textId="45833DE6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20DCCD" w14:textId="207CBBE3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C39ADC" w14:textId="19A47926" w:rsidR="00FC12AC" w:rsidRPr="00921FBA" w:rsidRDefault="00E84F6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0F6207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30906A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2125AC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AF184B" w14:textId="77777777" w:rsidR="00FC12AC" w:rsidRPr="00921FBA" w:rsidRDefault="00FC12AC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422DC3A4" w14:textId="07AB40CB" w:rsidR="00F2775F" w:rsidRDefault="00F2775F">
      <w:pPr>
        <w:rPr>
          <w:rFonts w:ascii="AU Passata" w:hAnsi="AU Passata"/>
        </w:rPr>
      </w:pPr>
    </w:p>
    <w:p w14:paraId="4FE1551B" w14:textId="50D2F091" w:rsidR="00F2775F" w:rsidRDefault="00F2775F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64C8D549" w14:textId="4763CF3B" w:rsidR="00D82AFB" w:rsidRDefault="00F2775F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 udslusning + afbrænding</w:t>
      </w:r>
    </w:p>
    <w:tbl>
      <w:tblPr>
        <w:tblW w:w="82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469"/>
        <w:gridCol w:w="734"/>
        <w:gridCol w:w="513"/>
        <w:gridCol w:w="846"/>
      </w:tblGrid>
      <w:tr w:rsidR="007C39F3" w:rsidRPr="00921FBA" w14:paraId="4F8A86F1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D161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5FB5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7801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729A8DA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95DF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69D7ABC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11E57DE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B0E5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2AF4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730BC23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2526760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7C39F3" w:rsidRPr="00921FBA" w14:paraId="4144E35B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79F53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57E979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4BB3F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0362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96C7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2572A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6A281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4E3D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572B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DC3FF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7C39F3" w:rsidRPr="00921FBA" w14:paraId="58607DAF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2EC1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89DA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5D5D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91A01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17791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8D7AA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7A9A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23E94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B8DD18" w14:textId="3E8081A1" w:rsidR="007C39F3" w:rsidRPr="00921FBA" w:rsidRDefault="00B91F58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67,7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06EA8A" w14:textId="30778337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495</w:t>
            </w:r>
          </w:p>
        </w:tc>
      </w:tr>
      <w:tr w:rsidR="007C39F3" w:rsidRPr="00921FBA" w14:paraId="25A2BD87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27C58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8E050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32143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E2977" w14:textId="3EB1D05F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C9AFDE" w14:textId="6827ACF9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6CB861" w14:textId="56317EEA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EA4E3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63F1C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6FED71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F4BA79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3233C554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DAA66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EFA6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8F1E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D4CC0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A45A0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1F640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4D99C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CEA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D44CB6" w14:textId="6507797E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77,7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FA182" w14:textId="7D7099EC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349</w:t>
            </w:r>
          </w:p>
        </w:tc>
      </w:tr>
      <w:tr w:rsidR="007C39F3" w:rsidRPr="00921FBA" w14:paraId="071DE2E1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5FDD6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87B7CF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A35B7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8A0D8" w14:textId="6760B9C2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F7CA5" w14:textId="577DE583" w:rsidR="007C39F3" w:rsidRPr="00921FBA" w:rsidRDefault="00684F09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DC1A6" w14:textId="19D331FD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AD2DF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89F7D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AB3629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497BC3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3C3A68F2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57FA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FAA3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2242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19EA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0F04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6F55D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D2F30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8179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BE86FB" w14:textId="0BF7C235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75,8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4CED59" w14:textId="76BAB6A4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259</w:t>
            </w:r>
          </w:p>
        </w:tc>
      </w:tr>
      <w:tr w:rsidR="007C39F3" w:rsidRPr="00921FBA" w14:paraId="1CE7561F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7D8CED4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3565C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4DBD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3A254" w14:textId="2FB7FC8A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37195A" w14:textId="27C006F7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46B50" w14:textId="7E04D102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2598D4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4E2C5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C6CAC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1B27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69D20645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F9829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D3FE0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E84C4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C2A905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DACFE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6956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E6B0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DBF65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6D79A" w14:textId="20C18A7D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75,2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0A00EB" w14:textId="7FD67545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78,1</w:t>
            </w:r>
          </w:p>
        </w:tc>
      </w:tr>
      <w:tr w:rsidR="007C39F3" w:rsidRPr="00921FBA" w14:paraId="4CD2B23D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47692C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A8A3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B6040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641EA" w14:textId="1E456D8E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DB63A8" w14:textId="0BBEF00D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AFFF7" w14:textId="32DA5BE9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21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78190D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5EE6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76ACDE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49046FF0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CB616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2415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2385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B769B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5FA01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8C9F6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C8D4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4F2F2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F92E6A" w14:textId="52F66686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75,3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68620" w14:textId="4F9D930D" w:rsidR="007C39F3" w:rsidRPr="00921FBA" w:rsidRDefault="00A4557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118</w:t>
            </w:r>
          </w:p>
        </w:tc>
      </w:tr>
      <w:tr w:rsidR="007C39F3" w:rsidRPr="00921FBA" w14:paraId="65B6FD1C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A471CC2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71EC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D3E1F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10412" w14:textId="29667256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55EEA0" w14:textId="2268669A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B01990" w14:textId="493C8C2C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16DF2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3C571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6A4270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8399FB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6803AC14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90D97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2B1B5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4CF5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41F2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3C7C2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4B61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7A983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DC26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8D101" w14:textId="3CA9A1F0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74,9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6BB13" w14:textId="5E90DDB5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73,</w:t>
            </w:r>
            <w:r w:rsidR="0042053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</w:tr>
      <w:tr w:rsidR="007C39F3" w:rsidRPr="00921FBA" w14:paraId="33D9A39D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D75D9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EE5F8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59105E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D5C59B" w14:textId="388138C3" w:rsidR="007C39F3" w:rsidRPr="00921FBA" w:rsidRDefault="000D3C2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0AB4E1" w14:textId="3FF26513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A1965" w14:textId="1A9C4458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D02B2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D39AE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BAD24D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22CB2F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4C18FCE7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69A33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365A09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28FE5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B2E94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AB8103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1297B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121EA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EB366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D51C08" w14:textId="5D0EAFF7" w:rsidR="007C39F3" w:rsidRPr="00921FBA" w:rsidRDefault="00EC3BD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74,0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13FCA" w14:textId="4EABD532" w:rsidR="007C39F3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174</w:t>
            </w:r>
          </w:p>
        </w:tc>
      </w:tr>
      <w:tr w:rsidR="007C39F3" w:rsidRPr="00921FBA" w14:paraId="7E727DB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AAFF8F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B026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79077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AE12C7" w14:textId="296C870F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132558" w14:textId="006735BC" w:rsidR="007C39F3" w:rsidRPr="00921FBA" w:rsidRDefault="00684F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8CA4FE" w14:textId="0B2119DC" w:rsidR="007C39F3" w:rsidRPr="00921FBA" w:rsidRDefault="00B91F5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28036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1D6C95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DB8F96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201FD8" w14:textId="77777777" w:rsidR="007C39F3" w:rsidRPr="00921FBA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4592E" w:rsidRPr="00921FBA" w14:paraId="56461E9C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D533C" w14:textId="77777777" w:rsidR="00E4592E" w:rsidRPr="006C5A56" w:rsidRDefault="00E4592E" w:rsidP="00E4592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EED8D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6C225F" w14:textId="70DE0964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6F82F0" w14:textId="5D68D341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EDE5E" w14:textId="791EA84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A5AA4B" w14:textId="0732118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2D9AF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E5F1A2" w14:textId="77777777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738C46" w14:textId="59E02FC2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67,7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D92AA6" w14:textId="203E25F9" w:rsidR="00E4592E" w:rsidRPr="006C5A56" w:rsidRDefault="00E4592E" w:rsidP="00E4592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495</w:t>
            </w:r>
          </w:p>
        </w:tc>
      </w:tr>
      <w:tr w:rsidR="007C39F3" w:rsidRPr="00921FBA" w14:paraId="5E9E0A8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12DB2" w14:textId="77777777" w:rsidR="007C39F3" w:rsidRPr="006C5A56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2FC80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6D977D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5959D9" w14:textId="09BA9EC9" w:rsidR="007C39F3" w:rsidRPr="006C5A56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D89F98" w14:textId="09FBE826" w:rsidR="007C39F3" w:rsidRPr="006C5A56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6F41D0" w14:textId="2DD79F9D" w:rsidR="007C39F3" w:rsidRPr="006C5A56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CC039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7279E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A7BB3B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C69063" w14:textId="77777777" w:rsidR="007C39F3" w:rsidRPr="006C5A56" w:rsidRDefault="007C39F3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7C39F3" w:rsidRPr="00921FBA" w14:paraId="5670E01A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66129" w14:textId="77777777" w:rsidR="007C39F3" w:rsidRPr="006C5A56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CA61B9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13CB8D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74B5CA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6EF0DC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1ADFAB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3825B" w14:textId="3BB99261" w:rsidR="007C39F3" w:rsidRPr="006C5A56" w:rsidRDefault="000E3B9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CB1BA" w14:textId="77777777" w:rsidR="007C39F3" w:rsidRPr="006C5A56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2B1027" w14:textId="34FA5DE7" w:rsidR="007C39F3" w:rsidRPr="006C5A56" w:rsidRDefault="0035125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75,7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76B02" w14:textId="66FE81BD" w:rsidR="007C39F3" w:rsidRPr="006C5A56" w:rsidRDefault="005C173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1052</w:t>
            </w:r>
          </w:p>
        </w:tc>
      </w:tr>
      <w:tr w:rsidR="007C39F3" w:rsidRPr="00921FBA" w14:paraId="14F381AD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21E03" w14:textId="77777777" w:rsidR="007C39F3" w:rsidRPr="00921FBA" w:rsidRDefault="007C39F3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562764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31FA0D" w14:textId="77777777" w:rsidR="007C39F3" w:rsidRPr="00921FBA" w:rsidRDefault="007C39F3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528C94" w14:textId="6C162812" w:rsidR="007C39F3" w:rsidRPr="00921FBA" w:rsidRDefault="00F117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E7EB07" w14:textId="591F0CDF" w:rsidR="007C39F3" w:rsidRPr="00921FBA" w:rsidRDefault="00F1175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30162C" w14:textId="1587A6C6" w:rsidR="007C39F3" w:rsidRPr="00921FBA" w:rsidRDefault="009E7815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CFA3C0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9C9B4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BC6C6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155F3C" w14:textId="77777777" w:rsidR="007C39F3" w:rsidRPr="00921FBA" w:rsidRDefault="007C39F3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FBBEE42" w14:textId="77777777" w:rsidR="00F2775F" w:rsidRDefault="00F2775F">
      <w:pPr>
        <w:rPr>
          <w:rFonts w:ascii="AU Passata" w:hAnsi="AU Passata"/>
        </w:rPr>
      </w:pPr>
    </w:p>
    <w:p w14:paraId="7D8C5B8B" w14:textId="20E9E664" w:rsidR="00F2775F" w:rsidRDefault="00F2775F">
      <w:pPr>
        <w:rPr>
          <w:rFonts w:ascii="AU Passata" w:hAnsi="AU Passata"/>
        </w:rPr>
      </w:pPr>
    </w:p>
    <w:p w14:paraId="235D200C" w14:textId="5789BC6C" w:rsidR="00DB7115" w:rsidRDefault="00BC336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E34D918" w14:textId="117DD4E5" w:rsidR="00F2775F" w:rsidRDefault="00AD2FE5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Hyppig udslusning + </w:t>
      </w:r>
      <w:r w:rsidR="008878C5">
        <w:rPr>
          <w:rFonts w:ascii="AU Passata" w:hAnsi="AU Passata"/>
        </w:rPr>
        <w:t>lavdosis forsuring</w:t>
      </w:r>
    </w:p>
    <w:tbl>
      <w:tblPr>
        <w:tblW w:w="82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725"/>
        <w:gridCol w:w="471"/>
        <w:gridCol w:w="518"/>
        <w:gridCol w:w="469"/>
        <w:gridCol w:w="486"/>
        <w:gridCol w:w="469"/>
        <w:gridCol w:w="734"/>
        <w:gridCol w:w="513"/>
        <w:gridCol w:w="846"/>
      </w:tblGrid>
      <w:tr w:rsidR="0042053F" w:rsidRPr="00921FBA" w14:paraId="5284C36D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1D1E1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D7104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Tek. anvendt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57CD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342354D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B9FC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03ADEBB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423985F4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4C8B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3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5F87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CB9C61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1DF170E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42053F" w:rsidRPr="00921FBA" w14:paraId="7A940778" w14:textId="77777777" w:rsidTr="0083548D">
        <w:trPr>
          <w:trHeight w:val="300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A1C51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2D2299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512E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256F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047E2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27B72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6B62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6EC07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9BE0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C0B8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42053F" w:rsidRPr="00921FBA" w14:paraId="3FC95016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F9256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DBDF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FC921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7CE6B4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B4E5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E986B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136C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E46A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E96BE2" w14:textId="427B7BAD" w:rsidR="0042053F" w:rsidRPr="00921FBA" w:rsidRDefault="00293DD6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72,5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C7034" w14:textId="561C4CAF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530</w:t>
            </w:r>
          </w:p>
        </w:tc>
      </w:tr>
      <w:tr w:rsidR="0042053F" w:rsidRPr="00921FBA" w14:paraId="01EF11B7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223A0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D7D7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F38EA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B58F7E" w14:textId="0AED9068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E85ED" w14:textId="1115691E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4B4EF" w14:textId="6614FF09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DF48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2E91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9368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3CFE28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56B6506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7410B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193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F02CA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ECCC7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6BEE7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A8BFF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D88A0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ADC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FA6BDA" w14:textId="4767D434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84,2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086083" w14:textId="5CF7EACB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378</w:t>
            </w:r>
          </w:p>
        </w:tc>
      </w:tr>
      <w:tr w:rsidR="0042053F" w:rsidRPr="00921FBA" w14:paraId="67AC6BC0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F4C15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67E3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860EB3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EEE4BD" w14:textId="2D822752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C9D5F0" w14:textId="3FFAB739" w:rsidR="0042053F" w:rsidRPr="00921FBA" w:rsidRDefault="002166C7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2149A2" w14:textId="7592DEEC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127FA1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70AAC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21316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70990D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7739078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E9165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0CB81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FE3EF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34F72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CB92A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68430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E5A7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C04B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CCF004" w14:textId="2418D89F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82,4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208AA3" w14:textId="511DECF1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282</w:t>
            </w:r>
          </w:p>
        </w:tc>
      </w:tr>
      <w:tr w:rsidR="0042053F" w:rsidRPr="00921FBA" w14:paraId="03941A4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77A0BCE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D13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1E6D6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58896C" w14:textId="7F61C36F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9CCF1F" w14:textId="1E57C72D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C2BEC4" w14:textId="1E7F0357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D2B44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17CD0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DF861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5E594A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B5ED614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066E3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7F78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206A9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6B7B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E2C78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0DCDB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9A352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71308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A1F445" w14:textId="3B1C5FD4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82,0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24D727" w14:textId="055680C1" w:rsidR="0042053F" w:rsidRPr="00921FBA" w:rsidRDefault="00C10AF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85,2</w:t>
            </w:r>
          </w:p>
        </w:tc>
      </w:tr>
      <w:tr w:rsidR="0042053F" w:rsidRPr="00921FBA" w14:paraId="3F01183A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04767C0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640A36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8B52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7B46FC" w14:textId="33EBCECA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5ED78A" w14:textId="27CAF73B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7F8022" w14:textId="09AFE0F9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6363C4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73C5F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D3C25C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3FF96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645DD23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B30EE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0D55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5D50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2B617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47C55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6B492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2BBE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50740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80E15A" w14:textId="264A9855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81,4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52103E" w14:textId="09946A8D" w:rsidR="0042053F" w:rsidRPr="00921FBA" w:rsidRDefault="00B639A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128</w:t>
            </w:r>
          </w:p>
        </w:tc>
      </w:tr>
      <w:tr w:rsidR="0042053F" w:rsidRPr="00921FBA" w14:paraId="4B371B12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414D8C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8D8C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B18A8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1D6D3C" w14:textId="4E42E379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48193" w14:textId="73120D5C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B91A9" w14:textId="3B56650F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FCF26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A949D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13FA2A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7100C3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7F814B9A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66067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7D013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A59FB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ECCA1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114D9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DB4C89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0F2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5BD27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682A5" w14:textId="545AB355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81,1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EC8FD" w14:textId="295CA760" w:rsidR="0042053F" w:rsidRPr="00921FBA" w:rsidRDefault="00C10AF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79,0</w:t>
            </w:r>
          </w:p>
        </w:tc>
      </w:tr>
      <w:tr w:rsidR="0042053F" w:rsidRPr="00921FBA" w14:paraId="724E7347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E4DE8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F739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42CF3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150709" w14:textId="3DCF2F43" w:rsidR="0042053F" w:rsidRPr="00921FBA" w:rsidRDefault="002D5B12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BE719" w14:textId="509610BD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9D6342" w14:textId="7C6FB78E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57ECA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E04D8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C96CE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92297D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2232E40A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966F3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F515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415BDC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6E0985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70243B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2AE17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7AF7A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B3A5DF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EF51F4" w14:textId="327C1C7E" w:rsidR="0042053F" w:rsidRPr="00921FBA" w:rsidRDefault="00B76B0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73,6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7AD5F" w14:textId="6C8942DB" w:rsidR="0042053F" w:rsidRPr="00921FBA" w:rsidRDefault="00C10AFD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173</w:t>
            </w:r>
          </w:p>
        </w:tc>
      </w:tr>
      <w:tr w:rsidR="0042053F" w:rsidRPr="00921FBA" w14:paraId="0B88C274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56314E6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5770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54E9BD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97E475" w14:textId="5CC15453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42C74" w14:textId="040DAFEF" w:rsidR="0042053F" w:rsidRPr="00921FBA" w:rsidRDefault="002166C7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A30B6" w14:textId="2ED85BF5" w:rsidR="0042053F" w:rsidRPr="00921FBA" w:rsidRDefault="00293DD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B9667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5B08E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D307D5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E064D4" w14:textId="77777777" w:rsidR="0042053F" w:rsidRPr="00921FBA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0C47CB20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8A0C7" w14:textId="77777777" w:rsidR="0042053F" w:rsidRPr="006C5A56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Kvægstalde, vægtet gennemsnit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5CB475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83AEE4" w14:textId="6955CBE8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9381F" w14:textId="3249F152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4AC831" w14:textId="4B2BA80C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ECBDB" w14:textId="21A518E7" w:rsidR="0042053F" w:rsidRPr="006C5A56" w:rsidRDefault="006B7C0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0F520C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B66C2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31F67E" w14:textId="53E992E6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72,6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CA2DB1" w14:textId="102D779E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530</w:t>
            </w:r>
          </w:p>
        </w:tc>
      </w:tr>
      <w:tr w:rsidR="0042053F" w:rsidRPr="00921FBA" w14:paraId="3AD8FDDA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84CB6" w14:textId="77777777" w:rsidR="0042053F" w:rsidRPr="006C5A56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3C3E7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6F29F7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A9D9A6" w14:textId="665A5511" w:rsidR="0042053F" w:rsidRPr="006C5A56" w:rsidRDefault="00AF16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07591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0F84F4" w14:textId="1D2A65D1" w:rsidR="0042053F" w:rsidRPr="006C5A56" w:rsidRDefault="00075916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6C61B3" w14:textId="1C975943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D00CC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453BF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4DA4B9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B51AFC" w14:textId="77777777" w:rsidR="0042053F" w:rsidRPr="006C5A56" w:rsidRDefault="0042053F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42053F" w:rsidRPr="00921FBA" w14:paraId="4E57616B" w14:textId="77777777" w:rsidTr="0083548D">
        <w:trPr>
          <w:trHeight w:val="300"/>
        </w:trPr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F78E6" w14:textId="77777777" w:rsidR="0042053F" w:rsidRPr="006C5A56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Svinestalde, vægtet gennemsnit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DEE30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79116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5D72D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6CBF8D" w14:textId="5F314B36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E4592E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FD54C6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ED86" w14:textId="2B189D32" w:rsidR="0042053F" w:rsidRPr="006C5A56" w:rsidRDefault="001F3148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6,9</w:t>
            </w:r>
          </w:p>
        </w:tc>
        <w:tc>
          <w:tcPr>
            <w:tcW w:w="7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9ECFF" w14:textId="77777777" w:rsidR="0042053F" w:rsidRPr="006C5A56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D5B8C5" w14:textId="1F5BC822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81,0</w:t>
            </w: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E3802" w14:textId="6C4469CD" w:rsidR="0042053F" w:rsidRPr="006C5A56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1F3148">
              <w:rPr>
                <w:rFonts w:ascii="AU Passata" w:eastAsia="Times New Roman" w:hAnsi="AU Passata" w:cs="Segoe UI"/>
                <w:b/>
                <w:bCs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124</w:t>
            </w:r>
          </w:p>
        </w:tc>
      </w:tr>
      <w:tr w:rsidR="0042053F" w:rsidRPr="00921FBA" w14:paraId="02C000E5" w14:textId="77777777" w:rsidTr="0083548D">
        <w:trPr>
          <w:trHeight w:val="300"/>
        </w:trPr>
        <w:tc>
          <w:tcPr>
            <w:tcW w:w="29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124A9" w14:textId="77777777" w:rsidR="0042053F" w:rsidRPr="00921FBA" w:rsidRDefault="0042053F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81241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511D8E" w14:textId="77777777" w:rsidR="0042053F" w:rsidRPr="00921FBA" w:rsidRDefault="0042053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E7B789" w14:textId="7BD69742" w:rsidR="0042053F" w:rsidRPr="00921FBA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78F2A2" w14:textId="4EF66FF1" w:rsidR="0042053F" w:rsidRPr="00921FBA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013853" w14:textId="46A561CB" w:rsidR="0042053F" w:rsidRPr="00921FBA" w:rsidRDefault="00E4592E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A8B37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B8643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A848C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BB97EC" w14:textId="77777777" w:rsidR="0042053F" w:rsidRPr="00921FBA" w:rsidRDefault="0042053F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B00E3BF" w14:textId="77777777" w:rsidR="008878C5" w:rsidRDefault="008878C5">
      <w:pPr>
        <w:rPr>
          <w:rFonts w:ascii="AU Passata" w:hAnsi="AU Passata"/>
        </w:rPr>
      </w:pPr>
    </w:p>
    <w:p w14:paraId="58CD745A" w14:textId="4AB9DA3F" w:rsidR="008878C5" w:rsidRDefault="008878C5">
      <w:pPr>
        <w:rPr>
          <w:rFonts w:ascii="AU Passata" w:hAnsi="AU Passata"/>
        </w:rPr>
      </w:pPr>
    </w:p>
    <w:p w14:paraId="42B22B7C" w14:textId="695C8565" w:rsidR="00BB6155" w:rsidRDefault="00BB615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6DC77E8" w14:textId="1D7655ED" w:rsidR="008878C5" w:rsidRDefault="00B16DA6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Køling + biogas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891"/>
        <w:gridCol w:w="481"/>
        <w:gridCol w:w="519"/>
        <w:gridCol w:w="488"/>
        <w:gridCol w:w="813"/>
        <w:gridCol w:w="799"/>
        <w:gridCol w:w="615"/>
        <w:gridCol w:w="545"/>
        <w:gridCol w:w="672"/>
        <w:gridCol w:w="836"/>
      </w:tblGrid>
      <w:tr w:rsidR="00DB7DAB" w:rsidRPr="00921FBA" w14:paraId="2FCB7A15" w14:textId="77777777" w:rsidTr="00DB7DAB">
        <w:trPr>
          <w:trHeight w:val="300"/>
        </w:trPr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10DF7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271CD8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1AB8E" w14:textId="7DD64244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Tek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ins w:id="136" w:author="Anders Peter S. Adamsen" w:date="2024-11-18T15:52:00Z" w16du:dateUtc="2024-11-18T14:52:00Z">
              <w:r w:rsidR="00742B3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a</w:t>
              </w:r>
            </w:ins>
            <w:del w:id="137" w:author="Anders Peter S. Adamsen" w:date="2024-11-18T15:52:00Z" w16du:dateUtc="2024-11-18T14:52:00Z">
              <w:r w:rsidDel="00742B3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A</w:delText>
              </w:r>
            </w:del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nvendt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F0C7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36F60E5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503B1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271CD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CF4DC" w14:textId="4B2CCDC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For-træng-n</w:t>
            </w:r>
            <w:r w:rsidR="00F142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ing</w:t>
            </w:r>
          </w:p>
        </w:tc>
        <w:tc>
          <w:tcPr>
            <w:tcW w:w="11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B5040" w14:textId="25210C2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294E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29A5FEE3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0301611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DB7DAB" w:rsidRPr="00921FBA" w14:paraId="6E24132D" w14:textId="77777777" w:rsidTr="00DB7DAB">
        <w:trPr>
          <w:trHeight w:val="300"/>
        </w:trPr>
        <w:tc>
          <w:tcPr>
            <w:tcW w:w="2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74901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868E2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C5E73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02C0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608F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2F8A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4F619" w14:textId="334A232F" w:rsidR="00DB7DAB" w:rsidRPr="00921FBA" w:rsidRDefault="00F1428F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1428F">
              <w:rPr>
                <w:rFonts w:ascii="AU Passata" w:eastAsia="Times New Roman" w:hAnsi="AU Passata" w:cs="Segoe UI"/>
                <w:kern w:val="0"/>
                <w:sz w:val="18"/>
                <w:szCs w:val="18"/>
                <w:vertAlign w:val="subscript"/>
                <w:lang w:eastAsia="da-DK"/>
                <w14:ligatures w14:val="none"/>
              </w:rPr>
              <w:t>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AAB84" w14:textId="1585323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28FF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8D1B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31AB4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DB7DAB" w:rsidRPr="00921FBA" w14:paraId="45931FEF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0907E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42863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E262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94A0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9D56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D52C6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1AAF2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D404B" w14:textId="3A5E5C8F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874F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9CA511" w14:textId="0F8CB3D0" w:rsidR="00DB7DAB" w:rsidRPr="00921FBA" w:rsidRDefault="00551F9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38" w:author="Frederik Rask Dalby" w:date="2025-01-30T13:56:00Z" w16du:dateUtc="2025-01-30T12:56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96,1</w:t>
              </w:r>
            </w:ins>
            <w:del w:id="139" w:author="Frederik Rask Dalby" w:date="2025-01-30T13:56:00Z" w16du:dateUtc="2025-01-30T12:56:00Z">
              <w:r w:rsidR="00DB7DAB" w:rsidDel="00EB679F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120</w:delText>
              </w:r>
            </w:del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753585" w14:textId="71B66E50" w:rsidR="00DB7DAB" w:rsidRPr="00921FBA" w:rsidRDefault="00551F9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40" w:author="Frederik Rask Dalby" w:date="2025-01-30T13:56:00Z" w16du:dateUtc="2025-01-30T12:56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337</w:t>
              </w:r>
            </w:ins>
            <w:del w:id="141" w:author="Frederik Rask Dalby" w:date="2025-01-30T13:56:00Z" w16du:dateUtc="2025-01-30T12:56:00Z">
              <w:r w:rsidR="00DB7DAB" w:rsidDel="00551F9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421</w:delText>
              </w:r>
            </w:del>
          </w:p>
        </w:tc>
      </w:tr>
      <w:tr w:rsidR="00DB7DAB" w:rsidRPr="00921FBA" w14:paraId="6C8FB464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CEDE4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F040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CAE705" w14:textId="0EC13F7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0DA087" w14:textId="12BDBB0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44299" w14:textId="2D51F9D0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0B9C42" w14:textId="5F8A841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1712" w14:textId="34C977ED" w:rsidR="00DB7DAB" w:rsidRPr="00921FBA" w:rsidRDefault="000374D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24,0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765E0E" w14:textId="624C969E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2FCE8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CFE23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E64DA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2225FD48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85F2E" w14:textId="0645798F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42" w:author="Anders Peter S. Adamsen" w:date="2024-11-18T15:52:00Z" w16du:dateUtc="2024-11-18T14:52:00Z">
              <w:r w:rsidR="00742B3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8557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42D7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2247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F014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E155F6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5A53" w14:textId="04DBB7C3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ABB5A8" w14:textId="1CA58E0D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A81B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91BE86" w14:textId="4CF0503F" w:rsidR="00DB7DAB" w:rsidRPr="00921FBA" w:rsidRDefault="00551F9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43" w:author="Frederik Rask Dalby" w:date="2025-01-30T13:56:00Z" w16du:dateUtc="2025-01-30T12:56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101</w:t>
              </w:r>
            </w:ins>
            <w:del w:id="144" w:author="Frederik Rask Dalby" w:date="2025-01-30T13:56:00Z" w16du:dateUtc="2025-01-30T12:56:00Z">
              <w:r w:rsidR="00DB7DAB" w:rsidDel="00551F9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126</w:delText>
              </w:r>
            </w:del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46D353" w14:textId="00C0E0FD" w:rsidR="00DB7DAB" w:rsidRPr="00921FBA" w:rsidRDefault="00551F9A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45" w:author="Frederik Rask Dalby" w:date="2025-01-30T13:56:00Z" w16du:dateUtc="2025-01-30T12:56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269</w:t>
              </w:r>
            </w:ins>
            <w:del w:id="146" w:author="Frederik Rask Dalby" w:date="2025-01-30T13:56:00Z" w16du:dateUtc="2025-01-30T12:56:00Z">
              <w:r w:rsidR="00DB7DAB" w:rsidDel="00551F9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337</w:delText>
              </w:r>
            </w:del>
          </w:p>
        </w:tc>
      </w:tr>
      <w:tr w:rsidR="000374D0" w:rsidRPr="00921FBA" w14:paraId="27D9A0B2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72885A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E5AC5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10DEDF" w14:textId="58AC2472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42C802" w14:textId="0BE37174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FDB02" w14:textId="100D8088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818CF5" w14:textId="25680ECB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2BD2" w14:textId="650F627D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25,2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95372" w14:textId="1C78321C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2F7FB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04188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5EE73B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010F7C68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69378" w14:textId="451C9B46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ins w:id="147" w:author="Anders Peter S. Adamsen" w:date="2024-11-18T15:52:00Z" w16du:dateUtc="2024-11-18T14:52:00Z">
              <w:r w:rsidR="00742B3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 xml:space="preserve"> </w:t>
              </w:r>
            </w:ins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45563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CC74ED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EB09D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A7571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83403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031F6" w14:textId="3065B35A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302743" w14:textId="53120615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F1CD0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151D9" w14:textId="6AF4BE0D" w:rsidR="000374D0" w:rsidRPr="00921FBA" w:rsidRDefault="00551F9A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48" w:author="Frederik Rask Dalby" w:date="2025-01-30T13:56:00Z" w16du:dateUtc="2025-01-30T12:56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108</w:t>
              </w:r>
            </w:ins>
            <w:del w:id="149" w:author="Frederik Rask Dalby" w:date="2025-01-30T13:56:00Z" w16du:dateUtc="2025-01-30T12:56:00Z">
              <w:r w:rsidR="000374D0" w:rsidDel="00551F9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135</w:delText>
              </w:r>
            </w:del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DB618" w14:textId="578E0495" w:rsidR="000374D0" w:rsidRPr="00921FBA" w:rsidRDefault="00551F9A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50" w:author="Frederik Rask Dalby" w:date="2025-01-30T13:57:00Z" w16du:dateUtc="2025-01-30T12:57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87,4</w:t>
              </w:r>
            </w:ins>
            <w:del w:id="151" w:author="Frederik Rask Dalby" w:date="2025-01-30T13:57:00Z" w16du:dateUtc="2025-01-30T12:57:00Z">
              <w:r w:rsidR="000374D0" w:rsidDel="00551F9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109</w:delText>
              </w:r>
            </w:del>
          </w:p>
        </w:tc>
      </w:tr>
      <w:tr w:rsidR="000374D0" w:rsidRPr="00921FBA" w14:paraId="510361E8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45269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A5B90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178B50" w14:textId="0D3B0D6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85A67" w14:textId="35B6DE9D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C0C8D5" w14:textId="5841AF59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E55BB0" w14:textId="218FE480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40397" w14:textId="26A8CD1D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26,6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FB2D48" w14:textId="25046ADA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4DB6D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2CE40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8F3C26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204A31AB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FF4E6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Drægtighedstalde, løs + individuel, delvis spalte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2D973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CC59A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8580F5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112F2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07C85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BF938" w14:textId="2B00D11F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25D367" w14:textId="27F4FD73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C157F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418560" w14:textId="5437882B" w:rsidR="000374D0" w:rsidRPr="00921FBA" w:rsidRDefault="001F3CD5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52" w:author="Frederik Rask Dalby" w:date="2025-01-30T13:57:00Z" w16du:dateUtc="2025-01-30T12:57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87,0</w:t>
              </w:r>
            </w:ins>
            <w:del w:id="153" w:author="Frederik Rask Dalby" w:date="2025-01-30T13:57:00Z" w16du:dateUtc="2025-01-30T12:57:00Z">
              <w:r w:rsidR="000374D0" w:rsidDel="001F3CD5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109</w:delText>
              </w:r>
            </w:del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67E5B" w14:textId="3A424F91" w:rsidR="000374D0" w:rsidRPr="00921FBA" w:rsidRDefault="00551F9A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54" w:author="Frederik Rask Dalby" w:date="2025-01-30T13:57:00Z" w16du:dateUtc="2025-01-30T12:57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17</w:t>
              </w:r>
              <w:r w:rsidR="001F3CD5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8</w:t>
              </w:r>
            </w:ins>
            <w:del w:id="155" w:author="Frederik Rask Dalby" w:date="2025-01-30T13:57:00Z" w16du:dateUtc="2025-01-30T12:57:00Z">
              <w:r w:rsidR="000374D0" w:rsidDel="00551F9A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223</w:delText>
              </w:r>
            </w:del>
          </w:p>
        </w:tc>
      </w:tr>
      <w:tr w:rsidR="000374D0" w:rsidRPr="00921FBA" w14:paraId="3CEF61C7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6020F8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DDBE9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62B74" w14:textId="41F13F20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DF79A" w14:textId="29EA4342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B0AF88" w14:textId="53B9E45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4AAD0E" w14:textId="4F123D2B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3E0C7" w14:textId="3E85C70C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22,0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DB1DA" w14:textId="7B3DD5E6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CC1C7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2B102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6D58AA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092668E6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86D7F9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kassesti,delvis spalte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84CA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0F99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49AD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A4A9F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18E7E9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0F7F9" w14:textId="66169E90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858945" w14:textId="1C3060DE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EFFBAD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96ECFE" w14:textId="63E1BE4D" w:rsidR="000374D0" w:rsidRPr="00921FBA" w:rsidRDefault="001F3CD5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56" w:author="Frederik Rask Dalby" w:date="2025-01-30T13:57:00Z" w16du:dateUtc="2025-01-30T12:57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87,3</w:t>
              </w:r>
            </w:ins>
            <w:del w:id="157" w:author="Frederik Rask Dalby" w:date="2025-01-30T13:57:00Z" w16du:dateUtc="2025-01-30T12:57:00Z">
              <w:r w:rsidR="000374D0" w:rsidDel="001F3CD5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109</w:delText>
              </w:r>
            </w:del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0EC19D" w14:textId="018247DD" w:rsidR="000374D0" w:rsidRPr="00921FBA" w:rsidRDefault="001F3CD5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58" w:author="Frederik Rask Dalby" w:date="2025-01-30T13:57:00Z" w16du:dateUtc="2025-01-30T12:57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66,3</w:t>
              </w:r>
            </w:ins>
            <w:del w:id="159" w:author="Frederik Rask Dalby" w:date="2025-01-30T13:57:00Z" w16du:dateUtc="2025-01-30T12:57:00Z">
              <w:r w:rsidR="000374D0" w:rsidDel="001F3CD5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83,1</w:delText>
              </w:r>
            </w:del>
          </w:p>
        </w:tc>
      </w:tr>
      <w:tr w:rsidR="000374D0" w:rsidRPr="00921FBA" w14:paraId="6F0E6B58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2F043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7F05E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6CF834" w14:textId="3DB765B8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7AA342" w14:textId="60E5F6A4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D5CF93" w14:textId="3EFF4D76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8927E0" w14:textId="53EF2361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F2CA5" w14:textId="56BCDC73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22,1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CB89C7" w14:textId="3E1B9A6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71631E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46F35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5B2105" w14:textId="77777777" w:rsidR="000374D0" w:rsidRPr="00921FBA" w:rsidRDefault="000374D0" w:rsidP="000374D0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374D0" w:rsidRPr="00921FBA" w14:paraId="5226942E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390775" w14:textId="77777777" w:rsidR="000374D0" w:rsidRPr="00921FBA" w:rsidRDefault="000374D0" w:rsidP="000374D0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FC9F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5457B0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4A294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CDD59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8A42B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730A1" w14:textId="3BD0B683" w:rsidR="000374D0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0EC36F" w14:textId="7CB9DC59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73E9" w14:textId="77777777" w:rsidR="000374D0" w:rsidRPr="00921FBA" w:rsidRDefault="000374D0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A76B69" w14:textId="27D94DA7" w:rsidR="000374D0" w:rsidRPr="00921FBA" w:rsidRDefault="005A6807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60" w:author="Frederik Rask Dalby" w:date="2025-01-30T13:57:00Z" w16du:dateUtc="2025-01-30T12:57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82,7</w:t>
              </w:r>
            </w:ins>
            <w:del w:id="161" w:author="Frederik Rask Dalby" w:date="2025-01-30T13:57:00Z" w16du:dateUtc="2025-01-30T12:57:00Z">
              <w:r w:rsidR="000374D0" w:rsidDel="005A6807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104</w:delText>
              </w:r>
            </w:del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D09D13" w14:textId="1B0DBA62" w:rsidR="000374D0" w:rsidRPr="00921FBA" w:rsidRDefault="001F3CD5" w:rsidP="000374D0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62" w:author="Frederik Rask Dalby" w:date="2025-01-30T13:57:00Z" w16du:dateUtc="2025-01-30T12:57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12,4</w:t>
              </w:r>
            </w:ins>
            <w:del w:id="163" w:author="Frederik Rask Dalby" w:date="2025-01-30T13:57:00Z" w16du:dateUtc="2025-01-30T12:57:00Z">
              <w:r w:rsidR="000374D0" w:rsidDel="001F3CD5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15,6</w:delText>
              </w:r>
            </w:del>
          </w:p>
        </w:tc>
      </w:tr>
      <w:tr w:rsidR="00DB7DAB" w:rsidRPr="00921FBA" w14:paraId="0867784D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0F7DFB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0D4C9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CFEB41" w14:textId="3685C03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80D3FC" w14:textId="36CFC55A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514D4D" w14:textId="2328281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F6C3F" w14:textId="05AFF654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6EA8B" w14:textId="262FFB1C" w:rsidR="00DB7DAB" w:rsidRPr="00921FBA" w:rsidRDefault="000374D0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20,9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B88E99" w14:textId="3738BB51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4331AA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D51570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A41286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234DD682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ECF62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Toklimastald m,delvis spaltegulv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698E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858A07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0CDE6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DB1B2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6D90D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CF48B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D183F7" w14:textId="4F45C46A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07611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7E5420" w14:textId="6B66D352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del w:id="164" w:author="Frederik Rask Dalby" w:date="2025-01-30T13:58:00Z" w16du:dateUtc="2025-01-30T12:58:00Z">
              <w:r w:rsidDel="005A6807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106</w:delText>
              </w:r>
            </w:del>
            <w:ins w:id="165" w:author="Frederik Rask Dalby" w:date="2025-01-30T13:58:00Z" w16du:dateUtc="2025-01-30T12:58:00Z">
              <w:r w:rsidR="005A6807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84,6</w:t>
              </w:r>
            </w:ins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6E2352" w14:textId="4112CD3B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del w:id="166" w:author="Frederik Rask Dalby" w:date="2025-01-30T13:58:00Z" w16du:dateUtc="2025-01-30T12:58:00Z">
              <w:r w:rsidDel="00DF0F19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195,6</w:delText>
              </w:r>
            </w:del>
            <w:ins w:id="167" w:author="Frederik Rask Dalby" w:date="2025-01-30T13:58:00Z" w16du:dateUtc="2025-01-30T12:58:00Z">
              <w:r w:rsidR="00DF0F19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156</w:t>
              </w:r>
            </w:ins>
          </w:p>
        </w:tc>
      </w:tr>
      <w:tr w:rsidR="00DB7DAB" w:rsidRPr="00921FBA" w14:paraId="5EE11104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B0B45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C524D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CE0DBE" w14:textId="78B34BC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F20D97" w14:textId="4B107C7E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000BFD" w14:textId="365A104F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D889E1" w14:textId="2E088BD2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77306" w14:textId="2F7476D5" w:rsidR="00DB7DAB" w:rsidRPr="00921FBA" w:rsidRDefault="000E3B96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21,8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2E5395" w14:textId="3CC000B2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49599E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FFB7C0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900D1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5ED5CC6A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569E0A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9F2C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45E0A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88EF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21BDC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43973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C4913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E1AF0" w14:textId="26992F6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2C34D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4EDA9" w14:textId="2C85CD8C" w:rsidR="00DB7DAB" w:rsidRPr="00921FBA" w:rsidRDefault="00DF0F1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68" w:author="Frederik Rask Dalby" w:date="2025-01-30T13:58:00Z" w16du:dateUtc="2025-01-30T12:58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69,3</w:t>
              </w:r>
            </w:ins>
            <w:del w:id="169" w:author="Frederik Rask Dalby" w:date="2025-01-30T13:58:00Z" w16du:dateUtc="2025-01-30T12:58:00Z">
              <w:r w:rsidR="00DB7DAB" w:rsidDel="00DF0F19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88</w:delText>
              </w:r>
            </w:del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4E2B08" w14:textId="37D20580" w:rsidR="00DB7DAB" w:rsidRPr="00921FBA" w:rsidRDefault="00DF0F19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ins w:id="170" w:author="Frederik Rask Dalby" w:date="2025-01-30T13:58:00Z" w16du:dateUtc="2025-01-30T12:58:00Z">
              <w:r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t>28,5</w:t>
              </w:r>
            </w:ins>
            <w:del w:id="171" w:author="Frederik Rask Dalby" w:date="2025-01-30T13:58:00Z" w16du:dateUtc="2025-01-30T12:58:00Z">
              <w:r w:rsidR="00DB7DAB" w:rsidDel="00DF0F19">
                <w:rPr>
                  <w:rFonts w:ascii="AU Passata" w:eastAsia="Times New Roman" w:hAnsi="AU Passata" w:cs="Segoe UI"/>
                  <w:kern w:val="0"/>
                  <w:sz w:val="18"/>
                  <w:szCs w:val="18"/>
                  <w:lang w:eastAsia="da-DK"/>
                  <w14:ligatures w14:val="none"/>
                </w:rPr>
                <w:delText>36,3</w:delText>
              </w:r>
            </w:del>
          </w:p>
        </w:tc>
      </w:tr>
      <w:tr w:rsidR="00DB7DAB" w:rsidRPr="00921FBA" w14:paraId="0ABF9A2A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FD7BF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4A10A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2D0A1" w14:textId="15438488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7A7BB8" w14:textId="31E16B6C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E90368" w14:textId="0627E3F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348425" w14:textId="2711F251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2D01F" w14:textId="7DF1A5FF" w:rsidR="00DB7DAB" w:rsidRPr="00921FBA" w:rsidRDefault="000E3B96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18,7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BE77B3" w14:textId="290464FC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2FC52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96BE04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046C67" w14:textId="77777777" w:rsidR="00DB7DAB" w:rsidRPr="00921FBA" w:rsidRDefault="00DB7DAB" w:rsidP="0083548D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DB7DAB" w:rsidRPr="00921FBA" w14:paraId="7436B903" w14:textId="77777777" w:rsidTr="00DB7DAB">
        <w:trPr>
          <w:trHeight w:val="300"/>
        </w:trPr>
        <w:tc>
          <w:tcPr>
            <w:tcW w:w="26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02B7" w14:textId="77777777" w:rsidR="00DB7DAB" w:rsidRPr="001F262B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r w:rsidRPr="001F262B"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  <w:t>Svinestalde, vægtet gennemsnit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970EE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6C5A56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4A265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6BFAE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43886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93D00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4ADB1" w14:textId="77777777" w:rsidR="00DB7DAB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461E69" w14:textId="4E2F3081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9942F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6BA72" w14:textId="0C176FC1" w:rsidR="00DB7DAB" w:rsidRPr="001F262B" w:rsidRDefault="00AC25E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ins w:id="172" w:author="Frederik Rask Dalby" w:date="2025-01-30T13:59:00Z" w16du:dateUtc="2025-01-30T12:59:00Z">
              <w:r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93,1</w:t>
              </w:r>
            </w:ins>
            <w:del w:id="173" w:author="Frederik Rask Dalby" w:date="2025-01-30T13:59:00Z" w16du:dateUtc="2025-01-30T12:59:00Z">
              <w:r w:rsidR="00DB7DAB" w:rsidDel="00AC25E1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117</w:delText>
              </w:r>
            </w:del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AB8C6A" w14:textId="634A2F4B" w:rsidR="00DB7DAB" w:rsidRPr="001F262B" w:rsidRDefault="00AC25E1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b/>
                <w:bCs/>
                <w:kern w:val="0"/>
                <w:sz w:val="18"/>
                <w:szCs w:val="18"/>
                <w:lang w:eastAsia="da-DK"/>
                <w14:ligatures w14:val="none"/>
              </w:rPr>
            </w:pPr>
            <w:ins w:id="174" w:author="Frederik Rask Dalby" w:date="2025-01-30T13:59:00Z" w16du:dateUtc="2025-01-30T12:59:00Z">
              <w:r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t>1134</w:t>
              </w:r>
            </w:ins>
            <w:del w:id="175" w:author="Frederik Rask Dalby" w:date="2025-01-30T13:59:00Z" w16du:dateUtc="2025-01-30T12:59:00Z">
              <w:r w:rsidR="00DB7DAB" w:rsidDel="00AC25E1">
                <w:rPr>
                  <w:rFonts w:ascii="AU Passata" w:eastAsia="Times New Roman" w:hAnsi="AU Passata" w:cs="Segoe UI"/>
                  <w:b/>
                  <w:bCs/>
                  <w:kern w:val="0"/>
                  <w:sz w:val="18"/>
                  <w:szCs w:val="18"/>
                  <w:lang w:eastAsia="da-DK"/>
                  <w14:ligatures w14:val="none"/>
                </w:rPr>
                <w:delText>1420</w:delText>
              </w:r>
            </w:del>
          </w:p>
        </w:tc>
      </w:tr>
      <w:tr w:rsidR="00DB7DAB" w:rsidRPr="00921FBA" w14:paraId="5FD16CD2" w14:textId="77777777" w:rsidTr="00DB7DAB">
        <w:trPr>
          <w:trHeight w:val="300"/>
        </w:trPr>
        <w:tc>
          <w:tcPr>
            <w:tcW w:w="26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64A7B1" w14:textId="77777777" w:rsidR="00DB7DAB" w:rsidRPr="00921FBA" w:rsidRDefault="00DB7DAB" w:rsidP="0083548D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21808" w14:textId="77777777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09F96" w14:textId="35DE6242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56E534" w14:textId="553006CF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A3E011" w14:textId="64E5DED5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D7E6C2" w14:textId="6FA127FD" w:rsidR="00DB7DAB" w:rsidRPr="00921FBA" w:rsidRDefault="00DB7DAB" w:rsidP="0083548D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C8D74" w14:textId="0DAD0ADA" w:rsidR="00DB7DAB" w:rsidRPr="00921FBA" w:rsidRDefault="00F46D20" w:rsidP="000E3B96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23,4</w:t>
            </w:r>
          </w:p>
        </w:tc>
        <w:tc>
          <w:tcPr>
            <w:tcW w:w="64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BC809C" w14:textId="551B9DAB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EBC3C" w14:textId="77777777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A82249" w14:textId="77777777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383837" w14:textId="77777777" w:rsidR="00DB7DAB" w:rsidRPr="00921FBA" w:rsidRDefault="00DB7DAB" w:rsidP="0083548D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17701CB0" w14:textId="4BD0FE54" w:rsidR="00387D71" w:rsidRPr="009701D7" w:rsidRDefault="00387D71">
      <w:pPr>
        <w:rPr>
          <w:rFonts w:ascii="AU Passata" w:hAnsi="AU Passata"/>
        </w:rPr>
      </w:pPr>
    </w:p>
    <w:sectPr w:rsidR="00387D71" w:rsidRPr="0097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ders Peter S. Adamsen" w:date="2024-11-18T15:41:00Z" w:initials="AA">
    <w:p w14:paraId="58E60E0B" w14:textId="77777777" w:rsidR="000B4FE9" w:rsidRDefault="000B4FE9" w:rsidP="000B4FE9">
      <w:pPr>
        <w:pStyle w:val="CommentText"/>
      </w:pPr>
      <w:r>
        <w:rPr>
          <w:rStyle w:val="CommentReference"/>
        </w:rPr>
        <w:annotationRef/>
      </w:r>
      <w:r>
        <w:t>Måske vi skal have denne tabel enten vendt i landskabsformat eller delt op på to tabeller</w:t>
      </w:r>
    </w:p>
  </w:comment>
  <w:comment w:id="7" w:author="Anders Peter S. Adamsen" w:date="2024-11-18T15:51:00Z" w:initials="AA">
    <w:p w14:paraId="57EE5D9D" w14:textId="77777777" w:rsidR="00EF3E75" w:rsidRDefault="00EF3E75" w:rsidP="00EF3E75">
      <w:pPr>
        <w:pStyle w:val="CommentText"/>
      </w:pPr>
      <w:r>
        <w:rPr>
          <w:rStyle w:val="CommentReference"/>
        </w:rPr>
        <w:annotationRef/>
      </w:r>
      <w:r>
        <w:t>Kunne godt tænke mig at vi holdt det med to betydende cifre</w:t>
      </w:r>
    </w:p>
  </w:comment>
  <w:comment w:id="8" w:author="Anders Peter S. Adamsen" w:date="2024-11-18T15:41:00Z" w:initials="AA">
    <w:p w14:paraId="78F8D5B5" w14:textId="6BE659EF" w:rsidR="00146333" w:rsidRDefault="00146333" w:rsidP="00146333">
      <w:pPr>
        <w:pStyle w:val="CommentText"/>
      </w:pPr>
      <w:r>
        <w:rPr>
          <w:rStyle w:val="CommentReference"/>
        </w:rPr>
        <w:annotationRef/>
      </w:r>
      <w:r>
        <w:t xml:space="preserve">Overvej fed skrift here også </w:t>
      </w:r>
    </w:p>
  </w:comment>
  <w:comment w:id="18" w:author="Anders Peter S. Adamsen" w:date="2024-11-18T15:43:00Z" w:initials="AA">
    <w:p w14:paraId="120B83C9" w14:textId="77777777" w:rsidR="006E0FD8" w:rsidRDefault="006E0FD8" w:rsidP="006E0FD8">
      <w:pPr>
        <w:pStyle w:val="CommentText"/>
      </w:pPr>
      <w:r>
        <w:rPr>
          <w:rStyle w:val="CommentReference"/>
        </w:rPr>
        <w:annotationRef/>
      </w:r>
      <w:r>
        <w:t>Tjek vægtede gennemsnit for lavdosisforsruing og næste tabel. Tror at det er skrevet forkert ind i en af dem.</w:t>
      </w:r>
    </w:p>
  </w:comment>
  <w:comment w:id="24" w:author="Anders Peter S. Adamsen" w:date="2024-11-18T15:49:00Z" w:initials="AA">
    <w:p w14:paraId="4C21D1D9" w14:textId="77777777" w:rsidR="00B81232" w:rsidRDefault="00B81232" w:rsidP="00B81232">
      <w:pPr>
        <w:pStyle w:val="CommentText"/>
      </w:pPr>
      <w:r>
        <w:rPr>
          <w:rStyle w:val="CommentReference"/>
        </w:rPr>
        <w:annotationRef/>
      </w:r>
      <w:r>
        <w:t>Fodnote med info om at fortrængning af fossil brændstof ikke er medregnet, da det hører under IPCC’s sektor for energi</w:t>
      </w:r>
    </w:p>
  </w:comment>
  <w:comment w:id="25" w:author="Frederik Rask Dalby" w:date="2024-11-19T12:44:00Z" w:initials="FD">
    <w:p w14:paraId="47110B30" w14:textId="73166D2D" w:rsidR="003E1276" w:rsidRDefault="003E1276" w:rsidP="003E1276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"mailto:au3642@uni.au.dk"</w:instrText>
      </w:r>
      <w:bookmarkStart w:id="26" w:name="_@_25F9133C74A94B6B96A6670F387146DBZ"/>
      <w:r>
        <w:fldChar w:fldCharType="separate"/>
      </w:r>
      <w:bookmarkEnd w:id="26"/>
      <w:r w:rsidRPr="003E1276">
        <w:rPr>
          <w:rStyle w:val="Mention"/>
          <w:noProof/>
        </w:rPr>
        <w:t>@Anders Peter S. Adamsen</w:t>
      </w:r>
      <w:r>
        <w:fldChar w:fldCharType="end"/>
      </w:r>
      <w:r>
        <w:t>. Så du vil foretrække at vi også trækker det fra over I reduktion netto kolonnerne?</w:t>
      </w:r>
    </w:p>
  </w:comment>
  <w:comment w:id="91" w:author="Anders Peter S. Adamsen" w:date="2024-11-18T15:44:00Z" w:initials="AA">
    <w:p w14:paraId="214112F5" w14:textId="65AB8A61" w:rsidR="00EC5C6A" w:rsidRDefault="00EC5C6A" w:rsidP="00EC5C6A">
      <w:pPr>
        <w:pStyle w:val="CommentText"/>
      </w:pPr>
      <w:r>
        <w:rPr>
          <w:rStyle w:val="CommentReference"/>
        </w:rPr>
        <w:annotationRef/>
      </w:r>
      <w:r>
        <w:t>Ovej at flette cellerne parvis</w:t>
      </w:r>
    </w:p>
  </w:comment>
  <w:comment w:id="92" w:author="Frederik Rask Dalby" w:date="2024-11-19T12:46:00Z" w:initials="FD">
    <w:p w14:paraId="38C16136" w14:textId="77777777" w:rsidR="005A79C2" w:rsidRDefault="005A79C2" w:rsidP="005A79C2">
      <w:pPr>
        <w:pStyle w:val="CommentText"/>
      </w:pPr>
      <w:r>
        <w:rPr>
          <w:rStyle w:val="CommentReference"/>
        </w:rPr>
        <w:annotationRef/>
      </w:r>
      <w:r>
        <w:t xml:space="preserve">Indikerer at der også fortrænges uden teknologi så?. Men er det samme med udbredelse.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8E60E0B" w15:done="0"/>
  <w15:commentEx w15:paraId="57EE5D9D" w15:done="0"/>
  <w15:commentEx w15:paraId="78F8D5B5" w15:done="0"/>
  <w15:commentEx w15:paraId="120B83C9" w15:done="0"/>
  <w15:commentEx w15:paraId="4C21D1D9" w15:done="0"/>
  <w15:commentEx w15:paraId="47110B30" w15:paraIdParent="4C21D1D9" w15:done="0"/>
  <w15:commentEx w15:paraId="214112F5" w15:done="0"/>
  <w15:commentEx w15:paraId="38C16136" w15:paraIdParent="214112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541C046" w16cex:dateUtc="2024-11-18T14:41:00Z"/>
  <w16cex:commentExtensible w16cex:durableId="388DF5B6" w16cex:dateUtc="2024-11-18T14:51:00Z"/>
  <w16cex:commentExtensible w16cex:durableId="06A2883F" w16cex:dateUtc="2024-11-18T14:41:00Z"/>
  <w16cex:commentExtensible w16cex:durableId="01D0552C" w16cex:dateUtc="2024-11-18T14:43:00Z"/>
  <w16cex:commentExtensible w16cex:durableId="5D075565" w16cex:dateUtc="2024-11-18T14:49:00Z"/>
  <w16cex:commentExtensible w16cex:durableId="7F86764B" w16cex:dateUtc="2024-11-19T11:44:00Z"/>
  <w16cex:commentExtensible w16cex:durableId="79C222FB" w16cex:dateUtc="2024-11-18T14:44:00Z"/>
  <w16cex:commentExtensible w16cex:durableId="42457253" w16cex:dateUtc="2024-11-19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8E60E0B" w16cid:durableId="4541C046"/>
  <w16cid:commentId w16cid:paraId="57EE5D9D" w16cid:durableId="388DF5B6"/>
  <w16cid:commentId w16cid:paraId="78F8D5B5" w16cid:durableId="06A2883F"/>
  <w16cid:commentId w16cid:paraId="120B83C9" w16cid:durableId="01D0552C"/>
  <w16cid:commentId w16cid:paraId="4C21D1D9" w16cid:durableId="5D075565"/>
  <w16cid:commentId w16cid:paraId="47110B30" w16cid:durableId="7F86764B"/>
  <w16cid:commentId w16cid:paraId="214112F5" w16cid:durableId="79C222FB"/>
  <w16cid:commentId w16cid:paraId="38C16136" w16cid:durableId="424572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ders Peter S. Adamsen">
    <w15:presenceInfo w15:providerId="AD" w15:userId="S::au3642@uni.au.dk::bd199460-865e-4e4a-8c25-d6354259166a"/>
  </w15:person>
  <w15:person w15:author="Frederik Rask Dalby">
    <w15:presenceInfo w15:providerId="AD" w15:userId="S::au277187@uni.au.dk::12c7c68b-47c4-4858-a883-dbd84be735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79"/>
    <w:rsid w:val="000007F7"/>
    <w:rsid w:val="00000F1A"/>
    <w:rsid w:val="00002639"/>
    <w:rsid w:val="000035EC"/>
    <w:rsid w:val="000049D7"/>
    <w:rsid w:val="00012958"/>
    <w:rsid w:val="00022D37"/>
    <w:rsid w:val="00030655"/>
    <w:rsid w:val="00030A0E"/>
    <w:rsid w:val="00036473"/>
    <w:rsid w:val="000374D0"/>
    <w:rsid w:val="0004010A"/>
    <w:rsid w:val="00041145"/>
    <w:rsid w:val="0004583D"/>
    <w:rsid w:val="000460F3"/>
    <w:rsid w:val="00050CA8"/>
    <w:rsid w:val="00053F6F"/>
    <w:rsid w:val="00056AEF"/>
    <w:rsid w:val="00056FCA"/>
    <w:rsid w:val="000572A0"/>
    <w:rsid w:val="00064065"/>
    <w:rsid w:val="00064D9A"/>
    <w:rsid w:val="00072164"/>
    <w:rsid w:val="00073721"/>
    <w:rsid w:val="00075916"/>
    <w:rsid w:val="00087D05"/>
    <w:rsid w:val="000A2FFE"/>
    <w:rsid w:val="000A3161"/>
    <w:rsid w:val="000A4DC3"/>
    <w:rsid w:val="000A5113"/>
    <w:rsid w:val="000A5FFD"/>
    <w:rsid w:val="000B4FE9"/>
    <w:rsid w:val="000B5916"/>
    <w:rsid w:val="000C165E"/>
    <w:rsid w:val="000C40A4"/>
    <w:rsid w:val="000C6822"/>
    <w:rsid w:val="000C7DB8"/>
    <w:rsid w:val="000D269C"/>
    <w:rsid w:val="000D3C2A"/>
    <w:rsid w:val="000E2E0E"/>
    <w:rsid w:val="000E3B96"/>
    <w:rsid w:val="000F22E4"/>
    <w:rsid w:val="000F2769"/>
    <w:rsid w:val="0010107E"/>
    <w:rsid w:val="001228AA"/>
    <w:rsid w:val="00122C62"/>
    <w:rsid w:val="001360EC"/>
    <w:rsid w:val="00146333"/>
    <w:rsid w:val="00154F61"/>
    <w:rsid w:val="00160114"/>
    <w:rsid w:val="001729AA"/>
    <w:rsid w:val="00173799"/>
    <w:rsid w:val="00175D60"/>
    <w:rsid w:val="00181995"/>
    <w:rsid w:val="001833C4"/>
    <w:rsid w:val="001841A1"/>
    <w:rsid w:val="0019265E"/>
    <w:rsid w:val="00194F81"/>
    <w:rsid w:val="00195508"/>
    <w:rsid w:val="00197CE3"/>
    <w:rsid w:val="001A6569"/>
    <w:rsid w:val="001B050D"/>
    <w:rsid w:val="001B6B0A"/>
    <w:rsid w:val="001B6BD4"/>
    <w:rsid w:val="001B7BFF"/>
    <w:rsid w:val="001C416E"/>
    <w:rsid w:val="001C5CFF"/>
    <w:rsid w:val="001E5CBE"/>
    <w:rsid w:val="001F262B"/>
    <w:rsid w:val="001F3148"/>
    <w:rsid w:val="001F3CD5"/>
    <w:rsid w:val="001F50BE"/>
    <w:rsid w:val="00201020"/>
    <w:rsid w:val="00207CC4"/>
    <w:rsid w:val="0021576A"/>
    <w:rsid w:val="002166C7"/>
    <w:rsid w:val="0022313C"/>
    <w:rsid w:val="00223C73"/>
    <w:rsid w:val="00226C1B"/>
    <w:rsid w:val="00247D5C"/>
    <w:rsid w:val="0025159D"/>
    <w:rsid w:val="0025625B"/>
    <w:rsid w:val="00257409"/>
    <w:rsid w:val="0026030B"/>
    <w:rsid w:val="002603C3"/>
    <w:rsid w:val="0026289B"/>
    <w:rsid w:val="002634B4"/>
    <w:rsid w:val="00267A30"/>
    <w:rsid w:val="00271CD8"/>
    <w:rsid w:val="00277CC8"/>
    <w:rsid w:val="0028047C"/>
    <w:rsid w:val="00292225"/>
    <w:rsid w:val="00293DD6"/>
    <w:rsid w:val="00293F84"/>
    <w:rsid w:val="00294CC6"/>
    <w:rsid w:val="00296F29"/>
    <w:rsid w:val="002A4B77"/>
    <w:rsid w:val="002A6116"/>
    <w:rsid w:val="002B0E7D"/>
    <w:rsid w:val="002B1D73"/>
    <w:rsid w:val="002B1D88"/>
    <w:rsid w:val="002B72D5"/>
    <w:rsid w:val="002C1131"/>
    <w:rsid w:val="002C2699"/>
    <w:rsid w:val="002C52F3"/>
    <w:rsid w:val="002C5CAA"/>
    <w:rsid w:val="002C7B74"/>
    <w:rsid w:val="002D139E"/>
    <w:rsid w:val="002D2ED6"/>
    <w:rsid w:val="002D5B12"/>
    <w:rsid w:val="002E2F58"/>
    <w:rsid w:val="002F0823"/>
    <w:rsid w:val="002F4855"/>
    <w:rsid w:val="003024E6"/>
    <w:rsid w:val="003030C1"/>
    <w:rsid w:val="003059EE"/>
    <w:rsid w:val="00305B2E"/>
    <w:rsid w:val="003171B0"/>
    <w:rsid w:val="003205A9"/>
    <w:rsid w:val="00321AC1"/>
    <w:rsid w:val="00324D22"/>
    <w:rsid w:val="0032607E"/>
    <w:rsid w:val="00334B63"/>
    <w:rsid w:val="0034047A"/>
    <w:rsid w:val="00341108"/>
    <w:rsid w:val="003507B1"/>
    <w:rsid w:val="00350A34"/>
    <w:rsid w:val="0035125F"/>
    <w:rsid w:val="0035657F"/>
    <w:rsid w:val="00360DA3"/>
    <w:rsid w:val="00362753"/>
    <w:rsid w:val="00363F3A"/>
    <w:rsid w:val="0037375D"/>
    <w:rsid w:val="003756D7"/>
    <w:rsid w:val="00376F4A"/>
    <w:rsid w:val="00387D71"/>
    <w:rsid w:val="00392EF9"/>
    <w:rsid w:val="00396835"/>
    <w:rsid w:val="003A4071"/>
    <w:rsid w:val="003B463D"/>
    <w:rsid w:val="003C3753"/>
    <w:rsid w:val="003C46AA"/>
    <w:rsid w:val="003C5049"/>
    <w:rsid w:val="003D03A3"/>
    <w:rsid w:val="003D5C74"/>
    <w:rsid w:val="003D609B"/>
    <w:rsid w:val="003D746B"/>
    <w:rsid w:val="003E0387"/>
    <w:rsid w:val="003E1276"/>
    <w:rsid w:val="003E3FF5"/>
    <w:rsid w:val="003E5C82"/>
    <w:rsid w:val="003E6D3B"/>
    <w:rsid w:val="003E7958"/>
    <w:rsid w:val="003F031E"/>
    <w:rsid w:val="003F2F46"/>
    <w:rsid w:val="003F3710"/>
    <w:rsid w:val="003F4BEA"/>
    <w:rsid w:val="003F70BA"/>
    <w:rsid w:val="0040132C"/>
    <w:rsid w:val="0040338E"/>
    <w:rsid w:val="00411F83"/>
    <w:rsid w:val="00415609"/>
    <w:rsid w:val="00417A20"/>
    <w:rsid w:val="0042053F"/>
    <w:rsid w:val="0042248B"/>
    <w:rsid w:val="004271D1"/>
    <w:rsid w:val="004331C2"/>
    <w:rsid w:val="00437541"/>
    <w:rsid w:val="004404B9"/>
    <w:rsid w:val="00445783"/>
    <w:rsid w:val="00445D0B"/>
    <w:rsid w:val="0044703A"/>
    <w:rsid w:val="004474A6"/>
    <w:rsid w:val="00447822"/>
    <w:rsid w:val="004516E9"/>
    <w:rsid w:val="00453716"/>
    <w:rsid w:val="00453F7B"/>
    <w:rsid w:val="00455806"/>
    <w:rsid w:val="00455ADB"/>
    <w:rsid w:val="00460378"/>
    <w:rsid w:val="00462E64"/>
    <w:rsid w:val="00465795"/>
    <w:rsid w:val="004726DE"/>
    <w:rsid w:val="00484078"/>
    <w:rsid w:val="004A2961"/>
    <w:rsid w:val="004A2A38"/>
    <w:rsid w:val="004A3142"/>
    <w:rsid w:val="004A529A"/>
    <w:rsid w:val="004A55EA"/>
    <w:rsid w:val="004B4332"/>
    <w:rsid w:val="004C1DFB"/>
    <w:rsid w:val="004C5916"/>
    <w:rsid w:val="004C7DC0"/>
    <w:rsid w:val="004D26A5"/>
    <w:rsid w:val="004D3392"/>
    <w:rsid w:val="004D54D1"/>
    <w:rsid w:val="004E31A0"/>
    <w:rsid w:val="004F38C3"/>
    <w:rsid w:val="004F3D2D"/>
    <w:rsid w:val="004F7F75"/>
    <w:rsid w:val="005011B6"/>
    <w:rsid w:val="00501CAC"/>
    <w:rsid w:val="00504DB1"/>
    <w:rsid w:val="005060DC"/>
    <w:rsid w:val="0050773D"/>
    <w:rsid w:val="00511059"/>
    <w:rsid w:val="0051454F"/>
    <w:rsid w:val="00517021"/>
    <w:rsid w:val="005229D5"/>
    <w:rsid w:val="00551F9A"/>
    <w:rsid w:val="00553780"/>
    <w:rsid w:val="00557351"/>
    <w:rsid w:val="00557CF9"/>
    <w:rsid w:val="00560EB8"/>
    <w:rsid w:val="0056492B"/>
    <w:rsid w:val="00576009"/>
    <w:rsid w:val="005A6807"/>
    <w:rsid w:val="005A73CC"/>
    <w:rsid w:val="005A79C2"/>
    <w:rsid w:val="005B1B45"/>
    <w:rsid w:val="005B4849"/>
    <w:rsid w:val="005B77E1"/>
    <w:rsid w:val="005C173E"/>
    <w:rsid w:val="005C6566"/>
    <w:rsid w:val="005D2831"/>
    <w:rsid w:val="005D2AE0"/>
    <w:rsid w:val="005E0A73"/>
    <w:rsid w:val="005F45E9"/>
    <w:rsid w:val="005F5C79"/>
    <w:rsid w:val="00600381"/>
    <w:rsid w:val="00600CA1"/>
    <w:rsid w:val="006117DC"/>
    <w:rsid w:val="006128D1"/>
    <w:rsid w:val="006174E7"/>
    <w:rsid w:val="00625266"/>
    <w:rsid w:val="00626479"/>
    <w:rsid w:val="0063507D"/>
    <w:rsid w:val="00640546"/>
    <w:rsid w:val="006472C5"/>
    <w:rsid w:val="0064742D"/>
    <w:rsid w:val="00656166"/>
    <w:rsid w:val="00657FFD"/>
    <w:rsid w:val="00666BA9"/>
    <w:rsid w:val="006747E5"/>
    <w:rsid w:val="006767DF"/>
    <w:rsid w:val="00676E51"/>
    <w:rsid w:val="00682128"/>
    <w:rsid w:val="00684505"/>
    <w:rsid w:val="00684F09"/>
    <w:rsid w:val="0069089E"/>
    <w:rsid w:val="00692DFC"/>
    <w:rsid w:val="006B109C"/>
    <w:rsid w:val="006B6A70"/>
    <w:rsid w:val="006B7C09"/>
    <w:rsid w:val="006C43F4"/>
    <w:rsid w:val="006C5A56"/>
    <w:rsid w:val="006C5F52"/>
    <w:rsid w:val="006C7A65"/>
    <w:rsid w:val="006D7590"/>
    <w:rsid w:val="006E0FD8"/>
    <w:rsid w:val="006E2A1A"/>
    <w:rsid w:val="006E4855"/>
    <w:rsid w:val="006E5A74"/>
    <w:rsid w:val="006E5F50"/>
    <w:rsid w:val="006E60A5"/>
    <w:rsid w:val="006F0D91"/>
    <w:rsid w:val="006F5966"/>
    <w:rsid w:val="006F61BF"/>
    <w:rsid w:val="00701B6A"/>
    <w:rsid w:val="0070253E"/>
    <w:rsid w:val="007041B1"/>
    <w:rsid w:val="007043EB"/>
    <w:rsid w:val="00705BD6"/>
    <w:rsid w:val="00725369"/>
    <w:rsid w:val="00726D92"/>
    <w:rsid w:val="00733574"/>
    <w:rsid w:val="00740DC4"/>
    <w:rsid w:val="00742B3A"/>
    <w:rsid w:val="00747A14"/>
    <w:rsid w:val="0075215E"/>
    <w:rsid w:val="007553DF"/>
    <w:rsid w:val="00755E57"/>
    <w:rsid w:val="00756A84"/>
    <w:rsid w:val="007616FB"/>
    <w:rsid w:val="00764F3F"/>
    <w:rsid w:val="00765869"/>
    <w:rsid w:val="00767A15"/>
    <w:rsid w:val="007812BD"/>
    <w:rsid w:val="00794753"/>
    <w:rsid w:val="007B3ECC"/>
    <w:rsid w:val="007B5467"/>
    <w:rsid w:val="007B63BD"/>
    <w:rsid w:val="007B6E3F"/>
    <w:rsid w:val="007C39F3"/>
    <w:rsid w:val="007D2AF2"/>
    <w:rsid w:val="007D6114"/>
    <w:rsid w:val="007D6442"/>
    <w:rsid w:val="007E3C9E"/>
    <w:rsid w:val="007E463A"/>
    <w:rsid w:val="007F2743"/>
    <w:rsid w:val="0080358B"/>
    <w:rsid w:val="00811DB2"/>
    <w:rsid w:val="0081503F"/>
    <w:rsid w:val="0082134D"/>
    <w:rsid w:val="00821598"/>
    <w:rsid w:val="00825993"/>
    <w:rsid w:val="00843DCC"/>
    <w:rsid w:val="00845F7F"/>
    <w:rsid w:val="00846CBC"/>
    <w:rsid w:val="00850674"/>
    <w:rsid w:val="00867FB1"/>
    <w:rsid w:val="0087008F"/>
    <w:rsid w:val="008739CB"/>
    <w:rsid w:val="008743A9"/>
    <w:rsid w:val="00877657"/>
    <w:rsid w:val="00882830"/>
    <w:rsid w:val="008859A9"/>
    <w:rsid w:val="008878C5"/>
    <w:rsid w:val="00892783"/>
    <w:rsid w:val="00893AC4"/>
    <w:rsid w:val="008A04FF"/>
    <w:rsid w:val="008A220E"/>
    <w:rsid w:val="008A4B49"/>
    <w:rsid w:val="008A4EAD"/>
    <w:rsid w:val="008B53F2"/>
    <w:rsid w:val="008C403B"/>
    <w:rsid w:val="008C4646"/>
    <w:rsid w:val="008E2A79"/>
    <w:rsid w:val="008E30BA"/>
    <w:rsid w:val="008E3590"/>
    <w:rsid w:val="008F68A7"/>
    <w:rsid w:val="00902D14"/>
    <w:rsid w:val="009164E7"/>
    <w:rsid w:val="00916D01"/>
    <w:rsid w:val="00921FBA"/>
    <w:rsid w:val="009238F9"/>
    <w:rsid w:val="00927896"/>
    <w:rsid w:val="00927BE8"/>
    <w:rsid w:val="00935045"/>
    <w:rsid w:val="009360BF"/>
    <w:rsid w:val="00956EC2"/>
    <w:rsid w:val="00957DCC"/>
    <w:rsid w:val="0096498F"/>
    <w:rsid w:val="00966BAD"/>
    <w:rsid w:val="009701D7"/>
    <w:rsid w:val="00970DE0"/>
    <w:rsid w:val="0097115C"/>
    <w:rsid w:val="00973F0A"/>
    <w:rsid w:val="0097596A"/>
    <w:rsid w:val="00982B03"/>
    <w:rsid w:val="00982C87"/>
    <w:rsid w:val="009A093E"/>
    <w:rsid w:val="009A1048"/>
    <w:rsid w:val="009B1B4B"/>
    <w:rsid w:val="009C4265"/>
    <w:rsid w:val="009C6489"/>
    <w:rsid w:val="009D1BD1"/>
    <w:rsid w:val="009D6999"/>
    <w:rsid w:val="009E670E"/>
    <w:rsid w:val="009E7815"/>
    <w:rsid w:val="009F6934"/>
    <w:rsid w:val="00A074DE"/>
    <w:rsid w:val="00A11D34"/>
    <w:rsid w:val="00A20C1F"/>
    <w:rsid w:val="00A3319D"/>
    <w:rsid w:val="00A3531D"/>
    <w:rsid w:val="00A37DB2"/>
    <w:rsid w:val="00A45577"/>
    <w:rsid w:val="00A509D1"/>
    <w:rsid w:val="00A631BF"/>
    <w:rsid w:val="00A676B5"/>
    <w:rsid w:val="00A7064D"/>
    <w:rsid w:val="00A71202"/>
    <w:rsid w:val="00A752E5"/>
    <w:rsid w:val="00A7760A"/>
    <w:rsid w:val="00A811C0"/>
    <w:rsid w:val="00A87581"/>
    <w:rsid w:val="00A907FE"/>
    <w:rsid w:val="00A90FE3"/>
    <w:rsid w:val="00A933D8"/>
    <w:rsid w:val="00A95E85"/>
    <w:rsid w:val="00AA78B5"/>
    <w:rsid w:val="00AB4FDF"/>
    <w:rsid w:val="00AB7952"/>
    <w:rsid w:val="00AB79CA"/>
    <w:rsid w:val="00AC02F0"/>
    <w:rsid w:val="00AC25E1"/>
    <w:rsid w:val="00AC6000"/>
    <w:rsid w:val="00AD186E"/>
    <w:rsid w:val="00AD2FE5"/>
    <w:rsid w:val="00AE06C0"/>
    <w:rsid w:val="00AE2683"/>
    <w:rsid w:val="00AE48BE"/>
    <w:rsid w:val="00AF162E"/>
    <w:rsid w:val="00B01DCC"/>
    <w:rsid w:val="00B02276"/>
    <w:rsid w:val="00B073DD"/>
    <w:rsid w:val="00B10644"/>
    <w:rsid w:val="00B110F7"/>
    <w:rsid w:val="00B13F71"/>
    <w:rsid w:val="00B16DA6"/>
    <w:rsid w:val="00B175E2"/>
    <w:rsid w:val="00B20DF9"/>
    <w:rsid w:val="00B212F1"/>
    <w:rsid w:val="00B22EFD"/>
    <w:rsid w:val="00B26E2C"/>
    <w:rsid w:val="00B335CE"/>
    <w:rsid w:val="00B37AA4"/>
    <w:rsid w:val="00B42EC0"/>
    <w:rsid w:val="00B44637"/>
    <w:rsid w:val="00B44F53"/>
    <w:rsid w:val="00B476C2"/>
    <w:rsid w:val="00B507A6"/>
    <w:rsid w:val="00B50E16"/>
    <w:rsid w:val="00B51600"/>
    <w:rsid w:val="00B527C9"/>
    <w:rsid w:val="00B5665A"/>
    <w:rsid w:val="00B60983"/>
    <w:rsid w:val="00B639AE"/>
    <w:rsid w:val="00B65FC0"/>
    <w:rsid w:val="00B701DF"/>
    <w:rsid w:val="00B70A51"/>
    <w:rsid w:val="00B70DC2"/>
    <w:rsid w:val="00B726E5"/>
    <w:rsid w:val="00B76B0A"/>
    <w:rsid w:val="00B8074F"/>
    <w:rsid w:val="00B81232"/>
    <w:rsid w:val="00B82CE7"/>
    <w:rsid w:val="00B86E2C"/>
    <w:rsid w:val="00B915DF"/>
    <w:rsid w:val="00B91F58"/>
    <w:rsid w:val="00B94368"/>
    <w:rsid w:val="00BA073B"/>
    <w:rsid w:val="00BA3B20"/>
    <w:rsid w:val="00BB6155"/>
    <w:rsid w:val="00BB6A1E"/>
    <w:rsid w:val="00BC241A"/>
    <w:rsid w:val="00BC3367"/>
    <w:rsid w:val="00BC3C9B"/>
    <w:rsid w:val="00BC5978"/>
    <w:rsid w:val="00BC5FE7"/>
    <w:rsid w:val="00BC669C"/>
    <w:rsid w:val="00BD3117"/>
    <w:rsid w:val="00BD442D"/>
    <w:rsid w:val="00BD5C90"/>
    <w:rsid w:val="00BD744B"/>
    <w:rsid w:val="00BE00DC"/>
    <w:rsid w:val="00BF230A"/>
    <w:rsid w:val="00BF628A"/>
    <w:rsid w:val="00C10015"/>
    <w:rsid w:val="00C10AFD"/>
    <w:rsid w:val="00C10C55"/>
    <w:rsid w:val="00C12AEE"/>
    <w:rsid w:val="00C12E0A"/>
    <w:rsid w:val="00C138F2"/>
    <w:rsid w:val="00C2228B"/>
    <w:rsid w:val="00C263C0"/>
    <w:rsid w:val="00C361F6"/>
    <w:rsid w:val="00C41B82"/>
    <w:rsid w:val="00C4256E"/>
    <w:rsid w:val="00C45869"/>
    <w:rsid w:val="00C46C8D"/>
    <w:rsid w:val="00C52665"/>
    <w:rsid w:val="00C56CBF"/>
    <w:rsid w:val="00C62120"/>
    <w:rsid w:val="00C72AA9"/>
    <w:rsid w:val="00C748FD"/>
    <w:rsid w:val="00C8699C"/>
    <w:rsid w:val="00C91C7B"/>
    <w:rsid w:val="00C932CD"/>
    <w:rsid w:val="00C94BB9"/>
    <w:rsid w:val="00C976C1"/>
    <w:rsid w:val="00CB14ED"/>
    <w:rsid w:val="00CB3E87"/>
    <w:rsid w:val="00CB6F11"/>
    <w:rsid w:val="00CC128E"/>
    <w:rsid w:val="00CC4194"/>
    <w:rsid w:val="00CC6902"/>
    <w:rsid w:val="00CC6A15"/>
    <w:rsid w:val="00CD03CC"/>
    <w:rsid w:val="00CD3245"/>
    <w:rsid w:val="00CD4A18"/>
    <w:rsid w:val="00CE0F0B"/>
    <w:rsid w:val="00CE3984"/>
    <w:rsid w:val="00CF2DB8"/>
    <w:rsid w:val="00CF30E8"/>
    <w:rsid w:val="00CF6A57"/>
    <w:rsid w:val="00CF7615"/>
    <w:rsid w:val="00D01389"/>
    <w:rsid w:val="00D0644E"/>
    <w:rsid w:val="00D13AD9"/>
    <w:rsid w:val="00D15573"/>
    <w:rsid w:val="00D15EE9"/>
    <w:rsid w:val="00D21BE3"/>
    <w:rsid w:val="00D24092"/>
    <w:rsid w:val="00D24EE5"/>
    <w:rsid w:val="00D33890"/>
    <w:rsid w:val="00D41450"/>
    <w:rsid w:val="00D43B4E"/>
    <w:rsid w:val="00D45352"/>
    <w:rsid w:val="00D5021E"/>
    <w:rsid w:val="00D512AF"/>
    <w:rsid w:val="00D52A8B"/>
    <w:rsid w:val="00D55F37"/>
    <w:rsid w:val="00D562D1"/>
    <w:rsid w:val="00D56BFF"/>
    <w:rsid w:val="00D6033B"/>
    <w:rsid w:val="00D6148B"/>
    <w:rsid w:val="00D63DF3"/>
    <w:rsid w:val="00D651FF"/>
    <w:rsid w:val="00D66828"/>
    <w:rsid w:val="00D758A3"/>
    <w:rsid w:val="00D82AFB"/>
    <w:rsid w:val="00D834B3"/>
    <w:rsid w:val="00D851AC"/>
    <w:rsid w:val="00D91995"/>
    <w:rsid w:val="00D924B4"/>
    <w:rsid w:val="00DA318E"/>
    <w:rsid w:val="00DA3723"/>
    <w:rsid w:val="00DA64F5"/>
    <w:rsid w:val="00DB06C8"/>
    <w:rsid w:val="00DB1D67"/>
    <w:rsid w:val="00DB2438"/>
    <w:rsid w:val="00DB24C4"/>
    <w:rsid w:val="00DB3BAA"/>
    <w:rsid w:val="00DB7115"/>
    <w:rsid w:val="00DB7DAB"/>
    <w:rsid w:val="00DC0CC2"/>
    <w:rsid w:val="00DD3A1A"/>
    <w:rsid w:val="00DD3CA6"/>
    <w:rsid w:val="00DE17E4"/>
    <w:rsid w:val="00DF0F19"/>
    <w:rsid w:val="00DF4CE7"/>
    <w:rsid w:val="00E03E00"/>
    <w:rsid w:val="00E0577B"/>
    <w:rsid w:val="00E07ED2"/>
    <w:rsid w:val="00E16E44"/>
    <w:rsid w:val="00E22E4B"/>
    <w:rsid w:val="00E3686D"/>
    <w:rsid w:val="00E40DF6"/>
    <w:rsid w:val="00E41287"/>
    <w:rsid w:val="00E4592E"/>
    <w:rsid w:val="00E46268"/>
    <w:rsid w:val="00E5401C"/>
    <w:rsid w:val="00E55FEE"/>
    <w:rsid w:val="00E66063"/>
    <w:rsid w:val="00E669F7"/>
    <w:rsid w:val="00E67463"/>
    <w:rsid w:val="00E67E7A"/>
    <w:rsid w:val="00E723B7"/>
    <w:rsid w:val="00E742B3"/>
    <w:rsid w:val="00E84F68"/>
    <w:rsid w:val="00E9022D"/>
    <w:rsid w:val="00E918E5"/>
    <w:rsid w:val="00E96A9D"/>
    <w:rsid w:val="00EA47D0"/>
    <w:rsid w:val="00EB679F"/>
    <w:rsid w:val="00EC2CC7"/>
    <w:rsid w:val="00EC3853"/>
    <w:rsid w:val="00EC3BD7"/>
    <w:rsid w:val="00EC5C6A"/>
    <w:rsid w:val="00EC7A72"/>
    <w:rsid w:val="00ED428C"/>
    <w:rsid w:val="00EE1230"/>
    <w:rsid w:val="00EE16A4"/>
    <w:rsid w:val="00EE5525"/>
    <w:rsid w:val="00EE59C2"/>
    <w:rsid w:val="00EE631D"/>
    <w:rsid w:val="00EF3E75"/>
    <w:rsid w:val="00EF6FDD"/>
    <w:rsid w:val="00F0399F"/>
    <w:rsid w:val="00F06C45"/>
    <w:rsid w:val="00F10CA4"/>
    <w:rsid w:val="00F1175E"/>
    <w:rsid w:val="00F13281"/>
    <w:rsid w:val="00F1428F"/>
    <w:rsid w:val="00F20281"/>
    <w:rsid w:val="00F21F3F"/>
    <w:rsid w:val="00F2723A"/>
    <w:rsid w:val="00F2775F"/>
    <w:rsid w:val="00F340A2"/>
    <w:rsid w:val="00F35020"/>
    <w:rsid w:val="00F4077F"/>
    <w:rsid w:val="00F412E3"/>
    <w:rsid w:val="00F43190"/>
    <w:rsid w:val="00F46D20"/>
    <w:rsid w:val="00F50BA5"/>
    <w:rsid w:val="00F5664E"/>
    <w:rsid w:val="00F57EA1"/>
    <w:rsid w:val="00F665C5"/>
    <w:rsid w:val="00F7138B"/>
    <w:rsid w:val="00F73871"/>
    <w:rsid w:val="00F908E0"/>
    <w:rsid w:val="00F91042"/>
    <w:rsid w:val="00F91F21"/>
    <w:rsid w:val="00F930A1"/>
    <w:rsid w:val="00FA01FE"/>
    <w:rsid w:val="00FA2B06"/>
    <w:rsid w:val="00FA3953"/>
    <w:rsid w:val="00FB2885"/>
    <w:rsid w:val="00FC12AC"/>
    <w:rsid w:val="00FC17D4"/>
    <w:rsid w:val="00FC383A"/>
    <w:rsid w:val="00FD3FF1"/>
    <w:rsid w:val="00FE668B"/>
    <w:rsid w:val="00FE6A77"/>
    <w:rsid w:val="00FF18AE"/>
    <w:rsid w:val="00FF325D"/>
    <w:rsid w:val="00FF3F6F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FB12"/>
  <w15:chartTrackingRefBased/>
  <w15:docId w15:val="{8EADE69A-097C-41EF-8EDC-61F71E6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DefaultParagraphFont"/>
    <w:rsid w:val="005F5C79"/>
  </w:style>
  <w:style w:type="character" w:customStyle="1" w:styleId="eop">
    <w:name w:val="eop"/>
    <w:basedOn w:val="DefaultParagraphFont"/>
    <w:rsid w:val="005F5C79"/>
  </w:style>
  <w:style w:type="character" w:customStyle="1" w:styleId="scxw29010285">
    <w:name w:val="scxw29010285"/>
    <w:basedOn w:val="DefaultParagraphFont"/>
    <w:rsid w:val="005F5C79"/>
  </w:style>
  <w:style w:type="character" w:customStyle="1" w:styleId="scxw185567701">
    <w:name w:val="scxw185567701"/>
    <w:basedOn w:val="DefaultParagraphFont"/>
    <w:rsid w:val="00D82AFB"/>
  </w:style>
  <w:style w:type="character" w:customStyle="1" w:styleId="scxw176962404">
    <w:name w:val="scxw176962404"/>
    <w:basedOn w:val="DefaultParagraphFont"/>
    <w:rsid w:val="00921FBA"/>
  </w:style>
  <w:style w:type="character" w:customStyle="1" w:styleId="scxw180597251">
    <w:name w:val="scxw180597251"/>
    <w:basedOn w:val="DefaultParagraphFont"/>
    <w:rsid w:val="00921FBA"/>
  </w:style>
  <w:style w:type="character" w:customStyle="1" w:styleId="scxw16005283">
    <w:name w:val="scxw16005283"/>
    <w:basedOn w:val="DefaultParagraphFont"/>
    <w:rsid w:val="00F73871"/>
  </w:style>
  <w:style w:type="character" w:customStyle="1" w:styleId="scxw207549516">
    <w:name w:val="scxw207549516"/>
    <w:basedOn w:val="DefaultParagraphFont"/>
    <w:rsid w:val="00F73871"/>
  </w:style>
  <w:style w:type="paragraph" w:customStyle="1" w:styleId="msonormal0">
    <w:name w:val="msonormal"/>
    <w:basedOn w:val="Normal"/>
    <w:rsid w:val="00F7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textrun">
    <w:name w:val="textrun"/>
    <w:basedOn w:val="DefaultParagraphFont"/>
    <w:rsid w:val="00F73871"/>
  </w:style>
  <w:style w:type="character" w:customStyle="1" w:styleId="linebreakblob">
    <w:name w:val="linebreakblob"/>
    <w:basedOn w:val="DefaultParagraphFont"/>
    <w:rsid w:val="00F73871"/>
  </w:style>
  <w:style w:type="character" w:customStyle="1" w:styleId="scxw243307954">
    <w:name w:val="scxw243307954"/>
    <w:basedOn w:val="DefaultParagraphFont"/>
    <w:rsid w:val="00F73871"/>
  </w:style>
  <w:style w:type="character" w:customStyle="1" w:styleId="trackchangetextinsertion">
    <w:name w:val="trackchangetextinsertion"/>
    <w:basedOn w:val="DefaultParagraphFont"/>
    <w:rsid w:val="00F73871"/>
  </w:style>
  <w:style w:type="character" w:customStyle="1" w:styleId="trackchangetextdeletionmarker">
    <w:name w:val="trackchangetextdeletionmarker"/>
    <w:basedOn w:val="DefaultParagraphFont"/>
    <w:rsid w:val="00F73871"/>
  </w:style>
  <w:style w:type="character" w:customStyle="1" w:styleId="trackedchange">
    <w:name w:val="trackedchange"/>
    <w:basedOn w:val="DefaultParagraphFont"/>
    <w:rsid w:val="00F73871"/>
  </w:style>
  <w:style w:type="character" w:customStyle="1" w:styleId="scxw3697511">
    <w:name w:val="scxw3697511"/>
    <w:basedOn w:val="DefaultParagraphFont"/>
    <w:rsid w:val="00455806"/>
  </w:style>
  <w:style w:type="character" w:customStyle="1" w:styleId="scxw149777608">
    <w:name w:val="scxw149777608"/>
    <w:basedOn w:val="DefaultParagraphFont"/>
    <w:rsid w:val="009701D7"/>
  </w:style>
  <w:style w:type="character" w:customStyle="1" w:styleId="scxw113210327">
    <w:name w:val="scxw113210327"/>
    <w:basedOn w:val="DefaultParagraphFont"/>
    <w:rsid w:val="007E3C9E"/>
  </w:style>
  <w:style w:type="character" w:customStyle="1" w:styleId="scxw109607776">
    <w:name w:val="scxw109607776"/>
    <w:basedOn w:val="DefaultParagraphFont"/>
    <w:rsid w:val="00F2775F"/>
  </w:style>
  <w:style w:type="character" w:customStyle="1" w:styleId="scxw162373882">
    <w:name w:val="scxw162373882"/>
    <w:basedOn w:val="DefaultParagraphFont"/>
    <w:rsid w:val="008878C5"/>
  </w:style>
  <w:style w:type="character" w:customStyle="1" w:styleId="scxw15536471">
    <w:name w:val="scxw15536471"/>
    <w:basedOn w:val="DefaultParagraphFont"/>
    <w:rsid w:val="003D5C74"/>
  </w:style>
  <w:style w:type="character" w:styleId="CommentReference">
    <w:name w:val="annotation reference"/>
    <w:basedOn w:val="DefaultParagraphFont"/>
    <w:uiPriority w:val="99"/>
    <w:semiHidden/>
    <w:unhideWhenUsed/>
    <w:rsid w:val="00C100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00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00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01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3F84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3E127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AE11-21CC-443F-B9C8-42616738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13</Pages>
  <Words>2951</Words>
  <Characters>18008</Characters>
  <Application>Microsoft Office Word</Application>
  <DocSecurity>0</DocSecurity>
  <Lines>150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582</cp:revision>
  <dcterms:created xsi:type="dcterms:W3CDTF">2024-02-27T09:27:00Z</dcterms:created>
  <dcterms:modified xsi:type="dcterms:W3CDTF">2025-01-30T12:59:00Z</dcterms:modified>
</cp:coreProperties>
</file>